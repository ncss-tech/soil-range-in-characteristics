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AFD70" w14:textId="77777777" w:rsidR="00A677A9" w:rsidRPr="00090E4E" w:rsidRDefault="00A677A9" w:rsidP="00A677A9">
      <w:pPr>
        <w:pStyle w:val="Header"/>
        <w:rPr>
          <w:rFonts w:asciiTheme="minorHAnsi" w:hAnsiTheme="minorHAnsi"/>
          <w:b/>
          <w:bCs/>
          <w:i/>
        </w:rPr>
      </w:pPr>
      <w:commentRangeStart w:id="0"/>
      <w:commentRangeStart w:id="1"/>
      <w:r w:rsidRPr="00090E4E">
        <w:rPr>
          <w:rFonts w:asciiTheme="minorHAnsi" w:hAnsiTheme="minorHAnsi"/>
          <w:b/>
          <w:bCs/>
          <w:i/>
        </w:rPr>
        <w:t>Proposed definition for new section C. in Part 618.2</w:t>
      </w:r>
      <w:commentRangeEnd w:id="0"/>
      <w:r w:rsidR="00975136">
        <w:rPr>
          <w:rStyle w:val="CommentReference"/>
        </w:rPr>
        <w:commentReference w:id="0"/>
      </w:r>
      <w:commentRangeEnd w:id="1"/>
      <w:r w:rsidR="00556D70">
        <w:rPr>
          <w:rStyle w:val="CommentReference"/>
        </w:rPr>
        <w:commentReference w:id="1"/>
      </w:r>
    </w:p>
    <w:p w14:paraId="13B98E60" w14:textId="77777777" w:rsidR="00A677A9" w:rsidRPr="0058475E" w:rsidRDefault="00A677A9" w:rsidP="00A677A9">
      <w:pPr>
        <w:rPr>
          <w:rFonts w:asciiTheme="minorHAnsi" w:hAnsiTheme="minorHAnsi"/>
          <w:bCs/>
        </w:rPr>
      </w:pPr>
    </w:p>
    <w:p w14:paraId="5097C6CD" w14:textId="02B512E8" w:rsidR="00A677A9" w:rsidRDefault="003D737A" w:rsidP="00A677A9">
      <w:pPr>
        <w:pStyle w:val="ListParagraph"/>
        <w:widowControl w:val="0"/>
        <w:numPr>
          <w:ilvl w:val="0"/>
          <w:numId w:val="1"/>
        </w:numPr>
        <w:autoSpaceDE w:val="0"/>
        <w:autoSpaceDN w:val="0"/>
        <w:ind w:left="540" w:right="204"/>
        <w:rPr>
          <w:rFonts w:asciiTheme="minorHAnsi" w:hAnsiTheme="minorHAnsi" w:cs="Arial"/>
        </w:rPr>
      </w:pPr>
      <w:ins w:id="2" w:author="Wood, Jennifer - NRCS, Davis, CA" w:date="2018-01-04T16:03:00Z">
        <w:r>
          <w:rPr>
            <w:rFonts w:asciiTheme="minorHAnsi" w:hAnsiTheme="minorHAnsi" w:cs="Arial"/>
          </w:rPr>
          <w:t xml:space="preserve">Prior to this version of the National Soil Survey Handbook, </w:t>
        </w:r>
      </w:ins>
      <w:ins w:id="3" w:author="Wood, Jennifer - NRCS, Davis, CA" w:date="2018-01-04T16:05:00Z">
        <w:r>
          <w:rPr>
            <w:rFonts w:asciiTheme="minorHAnsi" w:hAnsiTheme="minorHAnsi" w:cs="Arial"/>
          </w:rPr>
          <w:t>no definition existed for</w:t>
        </w:r>
      </w:ins>
      <w:ins w:id="4" w:author="Wood, Jennifer - NRCS, Davis, CA" w:date="2018-01-04T16:03:00Z">
        <w:r>
          <w:rPr>
            <w:rFonts w:asciiTheme="minorHAnsi" w:hAnsiTheme="minorHAnsi" w:cs="Arial"/>
          </w:rPr>
          <w:t xml:space="preserve"> </w:t>
        </w:r>
      </w:ins>
      <w:ins w:id="5" w:author="Wood, Jennifer - NRCS, Davis, CA" w:date="2018-01-04T16:04:00Z">
        <w:r w:rsidR="00E24143">
          <w:rPr>
            <w:rFonts w:asciiTheme="minorHAnsi" w:hAnsiTheme="minorHAnsi" w:cs="Arial"/>
          </w:rPr>
          <w:t>low,</w:t>
        </w:r>
        <w:r>
          <w:rPr>
            <w:rFonts w:asciiTheme="minorHAnsi" w:hAnsiTheme="minorHAnsi" w:cs="Arial"/>
          </w:rPr>
          <w:t xml:space="preserve"> </w:t>
        </w:r>
      </w:ins>
      <w:ins w:id="6" w:author="Wood, Jennifer - NRCS, Davis, CA" w:date="2018-01-05T10:36:00Z">
        <w:r w:rsidR="00E24143">
          <w:rPr>
            <w:rFonts w:asciiTheme="minorHAnsi" w:hAnsiTheme="minorHAnsi" w:cs="Arial"/>
          </w:rPr>
          <w:t>high, and representative</w:t>
        </w:r>
      </w:ins>
      <w:ins w:id="7" w:author="Wood, Jennifer - NRCS, Davis, CA" w:date="2018-01-05T13:48:00Z">
        <w:r w:rsidR="006423DD">
          <w:rPr>
            <w:rFonts w:asciiTheme="minorHAnsi" w:hAnsiTheme="minorHAnsi" w:cs="Arial"/>
          </w:rPr>
          <w:t xml:space="preserve"> values</w:t>
        </w:r>
      </w:ins>
      <w:ins w:id="8" w:author="Wood, Jennifer - NRCS, Davis, CA" w:date="2018-01-04T16:06:00Z">
        <w:r w:rsidR="000B3114">
          <w:rPr>
            <w:rFonts w:asciiTheme="minorHAnsi" w:hAnsiTheme="minorHAnsi" w:cs="Arial"/>
          </w:rPr>
          <w:t xml:space="preserve">. </w:t>
        </w:r>
      </w:ins>
      <w:r w:rsidR="00A677A9" w:rsidRPr="00FD5875">
        <w:rPr>
          <w:rFonts w:asciiTheme="minorHAnsi" w:hAnsiTheme="minorHAnsi" w:cs="Arial"/>
        </w:rPr>
        <w:t xml:space="preserve">For </w:t>
      </w:r>
      <w:commentRangeStart w:id="9"/>
      <w:commentRangeStart w:id="10"/>
      <w:r w:rsidR="00A677A9" w:rsidRPr="00FD5875">
        <w:rPr>
          <w:rFonts w:asciiTheme="minorHAnsi" w:hAnsiTheme="minorHAnsi" w:cs="Arial"/>
        </w:rPr>
        <w:t xml:space="preserve">recent and newly populated </w:t>
      </w:r>
      <w:commentRangeEnd w:id="9"/>
      <w:r w:rsidR="00975136">
        <w:rPr>
          <w:rStyle w:val="CommentReference"/>
          <w:rFonts w:ascii="Arial" w:eastAsia="MS Mincho" w:hAnsi="Arial" w:cs="Arial"/>
          <w:color w:val="000000"/>
          <w:lang w:eastAsia="ja-JP"/>
        </w:rPr>
        <w:commentReference w:id="9"/>
      </w:r>
      <w:commentRangeEnd w:id="10"/>
      <w:r w:rsidR="00556D70">
        <w:rPr>
          <w:rStyle w:val="CommentReference"/>
          <w:rFonts w:ascii="Arial" w:eastAsia="MS Mincho" w:hAnsi="Arial" w:cs="Arial"/>
          <w:color w:val="000000"/>
          <w:lang w:eastAsia="ja-JP"/>
        </w:rPr>
        <w:commentReference w:id="10"/>
      </w:r>
      <w:r w:rsidR="00A677A9" w:rsidRPr="00FD5875">
        <w:rPr>
          <w:rFonts w:asciiTheme="minorHAnsi" w:hAnsiTheme="minorHAnsi" w:cs="Arial"/>
        </w:rPr>
        <w:t>information in NASIS, the representative value</w:t>
      </w:r>
      <w:ins w:id="11" w:author="Wood, Jennifer - NRCS, Davis, CA" w:date="2018-01-05T13:49:00Z">
        <w:r w:rsidR="006423DD">
          <w:rPr>
            <w:rFonts w:asciiTheme="minorHAnsi" w:hAnsiTheme="minorHAnsi" w:cs="Arial"/>
          </w:rPr>
          <w:t xml:space="preserve"> (rv)</w:t>
        </w:r>
      </w:ins>
      <w:del w:id="12" w:author="Wood, Jennifer - NRCS, Davis, CA" w:date="2018-01-05T10:39:00Z">
        <w:r w:rsidR="00A677A9" w:rsidRPr="00FD5875" w:rsidDel="00E24143">
          <w:rPr>
            <w:rFonts w:asciiTheme="minorHAnsi" w:hAnsiTheme="minorHAnsi" w:cs="Arial"/>
          </w:rPr>
          <w:delText>s</w:delText>
        </w:r>
      </w:del>
      <w:r w:rsidR="00A677A9" w:rsidRPr="00FD5875">
        <w:rPr>
          <w:rFonts w:asciiTheme="minorHAnsi" w:hAnsiTheme="minorHAnsi" w:cs="Arial"/>
        </w:rPr>
        <w:t xml:space="preserve"> </w:t>
      </w:r>
      <w:del w:id="13" w:author="Wood, Jennifer - NRCS, Davis, CA" w:date="2018-01-05T10:39:00Z">
        <w:r w:rsidR="00A677A9" w:rsidRPr="00FD5875" w:rsidDel="00E24143">
          <w:rPr>
            <w:rFonts w:asciiTheme="minorHAnsi" w:hAnsiTheme="minorHAnsi" w:cs="Arial"/>
          </w:rPr>
          <w:delText xml:space="preserve">are </w:delText>
        </w:r>
      </w:del>
      <w:ins w:id="14" w:author="Wood, Jennifer - NRCS, Davis, CA" w:date="2018-01-05T10:39:00Z">
        <w:r w:rsidR="00E24143">
          <w:rPr>
            <w:rFonts w:asciiTheme="minorHAnsi" w:hAnsiTheme="minorHAnsi" w:cs="Arial"/>
          </w:rPr>
          <w:t>is</w:t>
        </w:r>
        <w:r w:rsidR="00E24143" w:rsidRPr="00FD5875">
          <w:rPr>
            <w:rFonts w:asciiTheme="minorHAnsi" w:hAnsiTheme="minorHAnsi" w:cs="Arial"/>
          </w:rPr>
          <w:t xml:space="preserve"> </w:t>
        </w:r>
      </w:ins>
      <w:r w:rsidR="00A677A9" w:rsidRPr="00FD5875">
        <w:rPr>
          <w:rFonts w:asciiTheme="minorHAnsi" w:hAnsiTheme="minorHAnsi" w:cs="Arial"/>
        </w:rPr>
        <w:t>meant to approximate the 50</w:t>
      </w:r>
      <w:r w:rsidR="00A677A9" w:rsidRPr="00FD5875">
        <w:rPr>
          <w:rFonts w:asciiTheme="minorHAnsi" w:hAnsiTheme="minorHAnsi" w:cs="Arial"/>
          <w:vertAlign w:val="superscript"/>
        </w:rPr>
        <w:t>th</w:t>
      </w:r>
      <w:r w:rsidR="00A677A9" w:rsidRPr="00FD5875">
        <w:rPr>
          <w:rFonts w:asciiTheme="minorHAnsi" w:hAnsiTheme="minorHAnsi" w:cs="Arial"/>
        </w:rPr>
        <w:t xml:space="preserve"> percentile </w:t>
      </w:r>
      <w:r w:rsidR="00A07529">
        <w:rPr>
          <w:rFonts w:asciiTheme="minorHAnsi" w:hAnsiTheme="minorHAnsi" w:cs="Arial"/>
        </w:rPr>
        <w:t>(median)</w:t>
      </w:r>
      <w:ins w:id="15" w:author="Wood, Jennifer - NRCS, Davis, CA" w:date="2018-01-05T10:51:00Z">
        <w:r w:rsidR="003B4E2A">
          <w:rPr>
            <w:rFonts w:asciiTheme="minorHAnsi" w:hAnsiTheme="minorHAnsi" w:cs="Arial"/>
          </w:rPr>
          <w:t xml:space="preserve"> of the data set being described</w:t>
        </w:r>
      </w:ins>
      <w:r w:rsidR="00A677A9" w:rsidRPr="00FD5875">
        <w:rPr>
          <w:rFonts w:asciiTheme="minorHAnsi" w:hAnsiTheme="minorHAnsi" w:cs="Arial"/>
        </w:rPr>
        <w:t>. The 50</w:t>
      </w:r>
      <w:r w:rsidR="00A677A9" w:rsidRPr="00FD5875">
        <w:rPr>
          <w:rFonts w:asciiTheme="minorHAnsi" w:hAnsiTheme="minorHAnsi" w:cs="Arial"/>
          <w:vertAlign w:val="superscript"/>
        </w:rPr>
        <w:t>th</w:t>
      </w:r>
      <w:r w:rsidR="00A677A9" w:rsidRPr="00FD5875">
        <w:rPr>
          <w:rFonts w:asciiTheme="minorHAnsi" w:hAnsiTheme="minorHAnsi" w:cs="Arial"/>
        </w:rPr>
        <w:t xml:space="preserve"> percentile is the value where 50% of the data are </w:t>
      </w:r>
      <w:del w:id="16" w:author="Beaudette, Dylan - NRCS, Sonora, CA" w:date="2018-03-21T09:41:00Z">
        <w:r w:rsidR="00A677A9" w:rsidRPr="00FD5875" w:rsidDel="00205708">
          <w:rPr>
            <w:rFonts w:asciiTheme="minorHAnsi" w:hAnsiTheme="minorHAnsi" w:cs="Arial"/>
          </w:rPr>
          <w:delText>both above and below that value</w:delText>
        </w:r>
      </w:del>
      <w:ins w:id="17" w:author="Beaudette, Dylan - NRCS, Sonora, CA" w:date="2018-03-21T09:41:00Z">
        <w:r w:rsidR="00205708">
          <w:rPr>
            <w:rFonts w:asciiTheme="minorHAnsi" w:hAnsiTheme="minorHAnsi" w:cs="Arial"/>
          </w:rPr>
          <w:t>less than this value</w:t>
        </w:r>
      </w:ins>
      <w:bookmarkStart w:id="18" w:name="_GoBack"/>
      <w:bookmarkEnd w:id="18"/>
      <w:r w:rsidR="00A677A9" w:rsidRPr="00FD5875">
        <w:rPr>
          <w:rFonts w:asciiTheme="minorHAnsi" w:hAnsiTheme="minorHAnsi" w:cs="Arial"/>
        </w:rPr>
        <w:t xml:space="preserve">. The low and high values are meant to approximate the </w:t>
      </w:r>
      <w:commentRangeStart w:id="19"/>
      <w:commentRangeStart w:id="20"/>
      <w:r w:rsidR="00A677A9" w:rsidRPr="00FD5875">
        <w:rPr>
          <w:rFonts w:asciiTheme="minorHAnsi" w:hAnsiTheme="minorHAnsi" w:cs="Arial"/>
        </w:rPr>
        <w:t>5</w:t>
      </w:r>
      <w:r w:rsidR="00A677A9" w:rsidRPr="00FD5875">
        <w:rPr>
          <w:rFonts w:asciiTheme="minorHAnsi" w:hAnsiTheme="minorHAnsi" w:cs="Arial"/>
          <w:vertAlign w:val="superscript"/>
        </w:rPr>
        <w:t>th</w:t>
      </w:r>
      <w:r w:rsidR="00A677A9" w:rsidRPr="00FD5875">
        <w:rPr>
          <w:rFonts w:asciiTheme="minorHAnsi" w:hAnsiTheme="minorHAnsi" w:cs="Arial"/>
        </w:rPr>
        <w:t>-</w:t>
      </w:r>
      <w:del w:id="21" w:author="Wood, Jennifer - NRCS, Davis, CA" w:date="2018-01-05T10:36:00Z">
        <w:r w:rsidR="00A677A9" w:rsidRPr="00FD5875" w:rsidDel="00E24143">
          <w:rPr>
            <w:rFonts w:asciiTheme="minorHAnsi" w:hAnsiTheme="minorHAnsi" w:cs="Arial"/>
          </w:rPr>
          <w:delText xml:space="preserve"> </w:delText>
        </w:r>
      </w:del>
      <w:r w:rsidR="00A677A9" w:rsidRPr="00FD5875">
        <w:rPr>
          <w:rFonts w:asciiTheme="minorHAnsi" w:hAnsiTheme="minorHAnsi" w:cs="Arial"/>
        </w:rPr>
        <w:t>10</w:t>
      </w:r>
      <w:r w:rsidR="00A677A9" w:rsidRPr="00FD5875">
        <w:rPr>
          <w:rFonts w:asciiTheme="minorHAnsi" w:hAnsiTheme="minorHAnsi" w:cs="Arial"/>
          <w:vertAlign w:val="superscript"/>
        </w:rPr>
        <w:t>th</w:t>
      </w:r>
      <w:r w:rsidR="00A677A9" w:rsidRPr="00FD5875">
        <w:rPr>
          <w:rFonts w:asciiTheme="minorHAnsi" w:hAnsiTheme="minorHAnsi" w:cs="Arial"/>
        </w:rPr>
        <w:t xml:space="preserve"> and the 90</w:t>
      </w:r>
      <w:r w:rsidR="00A677A9" w:rsidRPr="00FD5875">
        <w:rPr>
          <w:rFonts w:asciiTheme="minorHAnsi" w:hAnsiTheme="minorHAnsi" w:cs="Arial"/>
          <w:vertAlign w:val="superscript"/>
        </w:rPr>
        <w:t>th</w:t>
      </w:r>
      <w:r w:rsidR="00A677A9" w:rsidRPr="00FD5875">
        <w:rPr>
          <w:rFonts w:asciiTheme="minorHAnsi" w:hAnsiTheme="minorHAnsi" w:cs="Arial"/>
        </w:rPr>
        <w:t>-95</w:t>
      </w:r>
      <w:r w:rsidR="00A677A9" w:rsidRPr="00FD5875">
        <w:rPr>
          <w:rFonts w:asciiTheme="minorHAnsi" w:hAnsiTheme="minorHAnsi" w:cs="Arial"/>
          <w:vertAlign w:val="superscript"/>
        </w:rPr>
        <w:t>th</w:t>
      </w:r>
      <w:r w:rsidR="00A677A9" w:rsidRPr="00FD5875">
        <w:rPr>
          <w:rFonts w:asciiTheme="minorHAnsi" w:hAnsiTheme="minorHAnsi" w:cs="Arial"/>
        </w:rPr>
        <w:t xml:space="preserve"> percentiles</w:t>
      </w:r>
      <w:commentRangeEnd w:id="19"/>
      <w:r w:rsidR="00305276">
        <w:rPr>
          <w:rStyle w:val="CommentReference"/>
          <w:rFonts w:ascii="Arial" w:eastAsia="MS Mincho" w:hAnsi="Arial" w:cs="Arial"/>
          <w:color w:val="000000"/>
          <w:lang w:eastAsia="ja-JP"/>
        </w:rPr>
        <w:commentReference w:id="19"/>
      </w:r>
      <w:commentRangeEnd w:id="20"/>
      <w:r w:rsidR="00556D70">
        <w:rPr>
          <w:rStyle w:val="CommentReference"/>
          <w:rFonts w:ascii="Arial" w:eastAsia="MS Mincho" w:hAnsi="Arial" w:cs="Arial"/>
          <w:color w:val="000000"/>
          <w:lang w:eastAsia="ja-JP"/>
        </w:rPr>
        <w:commentReference w:id="20"/>
      </w:r>
      <w:r w:rsidR="00A677A9" w:rsidRPr="00FD5875">
        <w:rPr>
          <w:rFonts w:asciiTheme="minorHAnsi" w:hAnsiTheme="minorHAnsi" w:cs="Arial"/>
        </w:rPr>
        <w:t>, respectively. For example, the 5</w:t>
      </w:r>
      <w:r w:rsidR="00A677A9" w:rsidRPr="00FD5875">
        <w:rPr>
          <w:rFonts w:asciiTheme="minorHAnsi" w:hAnsiTheme="minorHAnsi" w:cs="Arial"/>
          <w:vertAlign w:val="superscript"/>
        </w:rPr>
        <w:t>th</w:t>
      </w:r>
      <w:r w:rsidR="00A677A9" w:rsidRPr="00FD5875">
        <w:rPr>
          <w:rFonts w:asciiTheme="minorHAnsi" w:hAnsiTheme="minorHAnsi" w:cs="Arial"/>
        </w:rPr>
        <w:t xml:space="preserve"> percentile is the value where 5% of the data are below that value and the 95</w:t>
      </w:r>
      <w:r w:rsidR="00A677A9" w:rsidRPr="00FD5875">
        <w:rPr>
          <w:rFonts w:asciiTheme="minorHAnsi" w:hAnsiTheme="minorHAnsi" w:cs="Arial"/>
          <w:vertAlign w:val="superscript"/>
        </w:rPr>
        <w:t>th</w:t>
      </w:r>
      <w:r w:rsidR="00A677A9" w:rsidRPr="00FD5875">
        <w:rPr>
          <w:rFonts w:asciiTheme="minorHAnsi" w:hAnsiTheme="minorHAnsi" w:cs="Arial"/>
        </w:rPr>
        <w:t xml:space="preserve"> percentile is the value where 5% of the data are above that value. </w:t>
      </w:r>
      <w:ins w:id="22" w:author="Wood, Jennifer - NRCS, Davis, CA" w:date="2018-01-04T16:07:00Z">
        <w:r w:rsidR="000B3114">
          <w:rPr>
            <w:rFonts w:asciiTheme="minorHAnsi" w:hAnsiTheme="minorHAnsi" w:cs="Arial"/>
          </w:rPr>
          <w:t>While the percentile approach did not guide t</w:t>
        </w:r>
      </w:ins>
      <w:commentRangeStart w:id="23"/>
      <w:commentRangeStart w:id="24"/>
      <w:del w:id="25" w:author="Wood, Jennifer - NRCS, Davis, CA" w:date="2018-01-04T16:07:00Z">
        <w:r w:rsidR="00A677A9" w:rsidRPr="00FD5875" w:rsidDel="000B3114">
          <w:rPr>
            <w:rFonts w:asciiTheme="minorHAnsi" w:hAnsiTheme="minorHAnsi" w:cs="Arial"/>
          </w:rPr>
          <w:delText>T</w:delText>
        </w:r>
      </w:del>
      <w:r w:rsidR="00A677A9" w:rsidRPr="00FD5875">
        <w:rPr>
          <w:rFonts w:asciiTheme="minorHAnsi" w:hAnsiTheme="minorHAnsi" w:cs="Arial"/>
        </w:rPr>
        <w:t xml:space="preserve">he low, high, and </w:t>
      </w:r>
      <w:del w:id="26" w:author="Wood, Jennifer - NRCS, Davis, CA" w:date="2018-01-05T13:49:00Z">
        <w:r w:rsidR="00A677A9" w:rsidRPr="00FD5875" w:rsidDel="006423DD">
          <w:rPr>
            <w:rFonts w:asciiTheme="minorHAnsi" w:hAnsiTheme="minorHAnsi" w:cs="Arial"/>
          </w:rPr>
          <w:delText>representative values</w:delText>
        </w:r>
      </w:del>
      <w:ins w:id="27" w:author="Wood, Jennifer - NRCS, Davis, CA" w:date="2018-01-05T13:49:00Z">
        <w:r w:rsidR="006423DD">
          <w:rPr>
            <w:rFonts w:asciiTheme="minorHAnsi" w:hAnsiTheme="minorHAnsi" w:cs="Arial"/>
          </w:rPr>
          <w:t>rv</w:t>
        </w:r>
      </w:ins>
      <w:r w:rsidR="00A677A9" w:rsidRPr="00FD5875">
        <w:rPr>
          <w:rFonts w:asciiTheme="minorHAnsi" w:hAnsiTheme="minorHAnsi" w:cs="Arial"/>
        </w:rPr>
        <w:t xml:space="preserve"> for data populated prior to this version of the National Soil Survey Handbook</w:t>
      </w:r>
      <w:del w:id="28" w:author="Wood, Jennifer - NRCS, Davis, CA" w:date="2018-01-04T16:08:00Z">
        <w:r w:rsidR="00A677A9" w:rsidRPr="00FD5875" w:rsidDel="000B3114">
          <w:rPr>
            <w:rFonts w:asciiTheme="minorHAnsi" w:hAnsiTheme="minorHAnsi" w:cs="Arial"/>
          </w:rPr>
          <w:delText xml:space="preserve"> were not guided by the percentile approach</w:delText>
        </w:r>
        <w:r w:rsidR="00A07529" w:rsidDel="000B3114">
          <w:rPr>
            <w:rFonts w:asciiTheme="minorHAnsi" w:hAnsiTheme="minorHAnsi" w:cs="Arial"/>
          </w:rPr>
          <w:delText>,</w:delText>
        </w:r>
        <w:r w:rsidR="00A677A9" w:rsidRPr="00FD5875" w:rsidDel="000B3114">
          <w:rPr>
            <w:rFonts w:asciiTheme="minorHAnsi" w:hAnsiTheme="minorHAnsi" w:cs="Arial"/>
          </w:rPr>
          <w:delText xml:space="preserve"> bu</w:delText>
        </w:r>
      </w:del>
      <w:del w:id="29" w:author="Wood, Jennifer - NRCS, Davis, CA" w:date="2018-01-05T10:37:00Z">
        <w:r w:rsidR="00A677A9" w:rsidRPr="00FD5875" w:rsidDel="00E24143">
          <w:rPr>
            <w:rFonts w:asciiTheme="minorHAnsi" w:hAnsiTheme="minorHAnsi" w:cs="Arial"/>
          </w:rPr>
          <w:delText>t</w:delText>
        </w:r>
      </w:del>
      <w:ins w:id="30" w:author="Wood, Jennifer - NRCS, Davis, CA" w:date="2018-01-05T10:37:00Z">
        <w:r w:rsidR="00E24143">
          <w:rPr>
            <w:rFonts w:asciiTheme="minorHAnsi" w:hAnsiTheme="minorHAnsi" w:cs="Arial"/>
          </w:rPr>
          <w:t>, they</w:t>
        </w:r>
      </w:ins>
      <w:ins w:id="31" w:author="Wood, Jennifer - NRCS, Davis, CA" w:date="2018-01-05T13:49:00Z">
        <w:r w:rsidR="006423DD">
          <w:rPr>
            <w:rFonts w:asciiTheme="minorHAnsi" w:hAnsiTheme="minorHAnsi" w:cs="Arial"/>
          </w:rPr>
          <w:t xml:space="preserve"> </w:t>
        </w:r>
      </w:ins>
      <w:del w:id="32" w:author="Wood, Jennifer - NRCS, Davis, CA" w:date="2018-01-05T10:37:00Z">
        <w:r w:rsidR="00A677A9" w:rsidRPr="00FD5875" w:rsidDel="00E24143">
          <w:rPr>
            <w:rFonts w:asciiTheme="minorHAnsi" w:hAnsiTheme="minorHAnsi" w:cs="Arial"/>
          </w:rPr>
          <w:delText xml:space="preserve"> </w:delText>
        </w:r>
      </w:del>
      <w:r w:rsidR="00A677A9" w:rsidRPr="00FD5875">
        <w:rPr>
          <w:rFonts w:asciiTheme="minorHAnsi" w:hAnsiTheme="minorHAnsi" w:cs="Arial"/>
        </w:rPr>
        <w:t xml:space="preserve">generally approximate the current definition. </w:t>
      </w:r>
      <w:commentRangeEnd w:id="23"/>
      <w:r w:rsidR="00033C03">
        <w:rPr>
          <w:rStyle w:val="CommentReference"/>
          <w:rFonts w:ascii="Arial" w:eastAsia="MS Mincho" w:hAnsi="Arial" w:cs="Arial"/>
          <w:color w:val="000000"/>
          <w:lang w:eastAsia="ja-JP"/>
        </w:rPr>
        <w:commentReference w:id="23"/>
      </w:r>
      <w:commentRangeEnd w:id="24"/>
      <w:r w:rsidR="00556D70">
        <w:rPr>
          <w:rStyle w:val="CommentReference"/>
          <w:rFonts w:ascii="Arial" w:eastAsia="MS Mincho" w:hAnsi="Arial" w:cs="Arial"/>
          <w:color w:val="000000"/>
          <w:lang w:eastAsia="ja-JP"/>
        </w:rPr>
        <w:commentReference w:id="24"/>
      </w:r>
      <w:del w:id="33" w:author="Paul Benedict" w:date="2017-12-19T10:53:00Z">
        <w:r w:rsidR="00A677A9" w:rsidRPr="00A677A9" w:rsidDel="00033C03">
          <w:rPr>
            <w:rFonts w:asciiTheme="minorHAnsi" w:hAnsiTheme="minorHAnsi" w:cs="Arial"/>
            <w:lang w:val="en"/>
          </w:rPr>
          <w:delText>Even w</w:delText>
        </w:r>
      </w:del>
      <w:ins w:id="34" w:author="Paul Benedict" w:date="2017-12-19T10:53:00Z">
        <w:r w:rsidR="00033C03">
          <w:rPr>
            <w:rFonts w:asciiTheme="minorHAnsi" w:hAnsiTheme="minorHAnsi" w:cs="Arial"/>
            <w:lang w:val="en"/>
          </w:rPr>
          <w:t>W</w:t>
        </w:r>
      </w:ins>
      <w:r w:rsidR="00A677A9" w:rsidRPr="00A677A9">
        <w:rPr>
          <w:rFonts w:asciiTheme="minorHAnsi" w:hAnsiTheme="minorHAnsi" w:cs="Arial"/>
          <w:lang w:val="en"/>
        </w:rPr>
        <w:t>here data used to populate the SSURGO database are not computationally</w:t>
      </w:r>
      <w:ins w:id="35" w:author="Wood, Jennifer - NRCS, Davis, CA" w:date="2018-01-05T10:52:00Z">
        <w:r w:rsidR="003B4E2A">
          <w:rPr>
            <w:rFonts w:asciiTheme="minorHAnsi" w:hAnsiTheme="minorHAnsi" w:cs="Arial"/>
            <w:lang w:val="en"/>
          </w:rPr>
          <w:t>-</w:t>
        </w:r>
      </w:ins>
      <w:del w:id="36" w:author="Wood, Jennifer - NRCS, Davis, CA" w:date="2018-01-05T10:52:00Z">
        <w:r w:rsidR="00A677A9" w:rsidRPr="00A677A9" w:rsidDel="003B4E2A">
          <w:rPr>
            <w:rFonts w:asciiTheme="minorHAnsi" w:hAnsiTheme="minorHAnsi" w:cs="Arial"/>
            <w:lang w:val="en"/>
          </w:rPr>
          <w:delText xml:space="preserve"> </w:delText>
        </w:r>
      </w:del>
      <w:r w:rsidR="00A677A9" w:rsidRPr="00A677A9">
        <w:rPr>
          <w:rFonts w:asciiTheme="minorHAnsi" w:hAnsiTheme="minorHAnsi" w:cs="Arial"/>
          <w:lang w:val="en"/>
        </w:rPr>
        <w:t xml:space="preserve">derived, the populated values are </w:t>
      </w:r>
      <w:del w:id="37" w:author="Wood, Jennifer - NRCS, Davis, CA" w:date="2018-01-05T10:38:00Z">
        <w:r w:rsidR="00A677A9" w:rsidRPr="00A677A9" w:rsidDel="00E24143">
          <w:rPr>
            <w:rFonts w:asciiTheme="minorHAnsi" w:hAnsiTheme="minorHAnsi" w:cs="Arial"/>
            <w:lang w:val="en"/>
          </w:rPr>
          <w:delText xml:space="preserve">designed </w:delText>
        </w:r>
      </w:del>
      <w:ins w:id="38" w:author="Wood, Jennifer - NRCS, Davis, CA" w:date="2018-01-05T10:38:00Z">
        <w:r w:rsidR="00E24143">
          <w:rPr>
            <w:rFonts w:asciiTheme="minorHAnsi" w:hAnsiTheme="minorHAnsi" w:cs="Arial"/>
            <w:lang w:val="en"/>
          </w:rPr>
          <w:t>intended</w:t>
        </w:r>
        <w:r w:rsidR="00E24143" w:rsidRPr="00A677A9">
          <w:rPr>
            <w:rFonts w:asciiTheme="minorHAnsi" w:hAnsiTheme="minorHAnsi" w:cs="Arial"/>
            <w:lang w:val="en"/>
          </w:rPr>
          <w:t xml:space="preserve"> </w:t>
        </w:r>
      </w:ins>
      <w:r w:rsidR="00A677A9" w:rsidRPr="00A677A9">
        <w:rPr>
          <w:rFonts w:asciiTheme="minorHAnsi" w:hAnsiTheme="minorHAnsi" w:cs="Arial"/>
          <w:lang w:val="en"/>
        </w:rPr>
        <w:t>to approximate the</w:t>
      </w:r>
      <w:ins w:id="39" w:author="Paul Benedict" w:date="2017-12-19T10:59:00Z">
        <w:r w:rsidR="00033C03">
          <w:rPr>
            <w:rFonts w:asciiTheme="minorHAnsi" w:hAnsiTheme="minorHAnsi" w:cs="Arial"/>
            <w:lang w:val="en"/>
          </w:rPr>
          <w:t>se</w:t>
        </w:r>
      </w:ins>
      <w:r w:rsidR="00A677A9" w:rsidRPr="00A677A9">
        <w:rPr>
          <w:rFonts w:asciiTheme="minorHAnsi" w:hAnsiTheme="minorHAnsi" w:cs="Arial"/>
          <w:lang w:val="en"/>
        </w:rPr>
        <w:t xml:space="preserve"> </w:t>
      </w:r>
      <w:del w:id="40" w:author="Paul Benedict" w:date="2017-12-19T10:59:00Z">
        <w:r w:rsidR="00A677A9" w:rsidRPr="00A677A9" w:rsidDel="00033C03">
          <w:rPr>
            <w:rFonts w:asciiTheme="minorHAnsi" w:hAnsiTheme="minorHAnsi" w:cs="Arial"/>
            <w:lang w:val="en"/>
          </w:rPr>
          <w:delText xml:space="preserve">aforementioned </w:delText>
        </w:r>
      </w:del>
      <w:r w:rsidR="00A677A9" w:rsidRPr="00A677A9">
        <w:rPr>
          <w:rFonts w:asciiTheme="minorHAnsi" w:hAnsiTheme="minorHAnsi" w:cs="Arial"/>
          <w:lang w:val="en"/>
        </w:rPr>
        <w:t xml:space="preserve">percentiles for the </w:t>
      </w:r>
      <w:del w:id="41" w:author="Wood, Jennifer - NRCS, Davis, CA" w:date="2018-01-05T13:49:00Z">
        <w:r w:rsidR="00A677A9" w:rsidRPr="00A677A9" w:rsidDel="006423DD">
          <w:rPr>
            <w:rFonts w:asciiTheme="minorHAnsi" w:hAnsiTheme="minorHAnsi" w:cs="Arial"/>
            <w:lang w:val="en"/>
          </w:rPr>
          <w:delText>data set</w:delText>
        </w:r>
      </w:del>
      <w:ins w:id="42" w:author="Wood, Jennifer - NRCS, Davis, CA" w:date="2018-01-05T13:49:00Z">
        <w:r w:rsidR="006423DD">
          <w:rPr>
            <w:rFonts w:asciiTheme="minorHAnsi" w:hAnsiTheme="minorHAnsi" w:cs="Arial"/>
            <w:lang w:val="en"/>
          </w:rPr>
          <w:t>property</w:t>
        </w:r>
      </w:ins>
      <w:r w:rsidR="00A677A9" w:rsidRPr="00A677A9">
        <w:rPr>
          <w:rFonts w:asciiTheme="minorHAnsi" w:hAnsiTheme="minorHAnsi" w:cs="Arial"/>
          <w:lang w:val="en"/>
        </w:rPr>
        <w:t xml:space="preserve"> being described.</w:t>
      </w:r>
    </w:p>
    <w:p w14:paraId="69B27CB7" w14:textId="77777777" w:rsidR="00A677A9" w:rsidRDefault="00A677A9" w:rsidP="004A7E32">
      <w:pPr>
        <w:pStyle w:val="ListParagraph"/>
        <w:widowControl w:val="0"/>
        <w:autoSpaceDE w:val="0"/>
        <w:autoSpaceDN w:val="0"/>
        <w:ind w:left="540" w:right="204" w:firstLine="0"/>
        <w:rPr>
          <w:rFonts w:asciiTheme="minorHAnsi" w:hAnsiTheme="minorHAnsi" w:cs="Arial"/>
        </w:rPr>
      </w:pPr>
    </w:p>
    <w:p w14:paraId="7F6754F0" w14:textId="60E22478" w:rsidR="00A677A9" w:rsidRPr="000B3114" w:rsidRDefault="00A677A9" w:rsidP="004A7E32">
      <w:pPr>
        <w:pStyle w:val="ListParagraph"/>
        <w:widowControl w:val="0"/>
        <w:autoSpaceDE w:val="0"/>
        <w:autoSpaceDN w:val="0"/>
        <w:ind w:left="540" w:right="204" w:firstLine="0"/>
        <w:rPr>
          <w:rFonts w:asciiTheme="minorHAnsi" w:hAnsiTheme="minorHAnsi" w:cs="Arial"/>
          <w:lang w:val="en"/>
          <w:rPrChange w:id="43" w:author="Wood, Jennifer - NRCS, Davis, CA" w:date="2018-01-04T16:16:00Z">
            <w:rPr>
              <w:rFonts w:asciiTheme="minorHAnsi" w:hAnsiTheme="minorHAnsi" w:cs="Arial"/>
            </w:rPr>
          </w:rPrChange>
        </w:rPr>
      </w:pPr>
      <w:commentRangeStart w:id="44"/>
      <w:commentRangeStart w:id="45"/>
      <w:r w:rsidRPr="00A677A9">
        <w:rPr>
          <w:rFonts w:asciiTheme="minorHAnsi" w:hAnsiTheme="minorHAnsi" w:cs="Arial"/>
        </w:rPr>
        <w:t xml:space="preserve">The percentile approach is </w:t>
      </w:r>
      <w:del w:id="46" w:author="Wood, Jennifer - NRCS, Davis, CA" w:date="2018-01-04T16:10:00Z">
        <w:r w:rsidRPr="00A677A9" w:rsidDel="000B3114">
          <w:rPr>
            <w:rFonts w:asciiTheme="minorHAnsi" w:hAnsiTheme="minorHAnsi" w:cs="Arial"/>
          </w:rPr>
          <w:delText xml:space="preserve">preferable </w:delText>
        </w:r>
      </w:del>
      <w:ins w:id="47" w:author="Wood, Jennifer - NRCS, Davis, CA" w:date="2018-01-04T16:10:00Z">
        <w:r w:rsidR="000B3114">
          <w:rPr>
            <w:rFonts w:asciiTheme="minorHAnsi" w:hAnsiTheme="minorHAnsi" w:cs="Arial"/>
          </w:rPr>
          <w:t>ideal for typic</w:t>
        </w:r>
      </w:ins>
      <w:ins w:id="48" w:author="Wood, Jennifer - NRCS, Davis, CA" w:date="2018-01-05T10:38:00Z">
        <w:r w:rsidR="00E24143">
          <w:rPr>
            <w:rFonts w:asciiTheme="minorHAnsi" w:hAnsiTheme="minorHAnsi" w:cs="Arial"/>
          </w:rPr>
          <w:t>al</w:t>
        </w:r>
      </w:ins>
      <w:ins w:id="49" w:author="Wood, Jennifer - NRCS, Davis, CA" w:date="2018-01-04T16:10:00Z">
        <w:r w:rsidR="000B3114">
          <w:rPr>
            <w:rFonts w:asciiTheme="minorHAnsi" w:hAnsiTheme="minorHAnsi" w:cs="Arial"/>
          </w:rPr>
          <w:t xml:space="preserve"> soil survey data</w:t>
        </w:r>
      </w:ins>
      <w:ins w:id="50" w:author="Wood, Jennifer - NRCS, Davis, CA" w:date="2018-01-04T16:11:00Z">
        <w:r w:rsidR="000B3114">
          <w:rPr>
            <w:rFonts w:asciiTheme="minorHAnsi" w:hAnsiTheme="minorHAnsi" w:cs="Arial"/>
          </w:rPr>
          <w:t xml:space="preserve"> such as</w:t>
        </w:r>
      </w:ins>
      <w:ins w:id="51" w:author="Wood, Jennifer - NRCS, Davis, CA" w:date="2018-01-04T16:10:00Z">
        <w:r w:rsidR="000B3114">
          <w:rPr>
            <w:rFonts w:asciiTheme="minorHAnsi" w:hAnsiTheme="minorHAnsi" w:cs="Arial"/>
          </w:rPr>
          <w:t xml:space="preserve"> environmental and soil property data sets</w:t>
        </w:r>
      </w:ins>
      <w:ins w:id="52" w:author="Wood, Jennifer - NRCS, Davis, CA" w:date="2018-01-04T16:12:00Z">
        <w:r w:rsidR="000B3114">
          <w:rPr>
            <w:rFonts w:asciiTheme="minorHAnsi" w:hAnsiTheme="minorHAnsi" w:cs="Arial"/>
          </w:rPr>
          <w:t xml:space="preserve">. </w:t>
        </w:r>
      </w:ins>
      <w:del w:id="53" w:author="Wood, Jennifer - NRCS, Davis, CA" w:date="2018-01-04T16:11:00Z">
        <w:r w:rsidRPr="00A677A9" w:rsidDel="000B3114">
          <w:rPr>
            <w:rFonts w:asciiTheme="minorHAnsi" w:hAnsiTheme="minorHAnsi" w:cs="Arial"/>
          </w:rPr>
          <w:delText>to other measures of central tendency, such as the mean and standard deviation</w:delText>
        </w:r>
      </w:del>
      <w:del w:id="54" w:author="Wood, Jennifer - NRCS, Davis, CA" w:date="2018-01-04T16:12:00Z">
        <w:r w:rsidRPr="00A677A9" w:rsidDel="000B3114">
          <w:rPr>
            <w:rFonts w:asciiTheme="minorHAnsi" w:hAnsiTheme="minorHAnsi" w:cs="Arial"/>
          </w:rPr>
          <w:delText xml:space="preserve">, because </w:delText>
        </w:r>
        <w:r w:rsidRPr="00A677A9" w:rsidDel="000B3114">
          <w:rPr>
            <w:rFonts w:asciiTheme="minorHAnsi" w:hAnsiTheme="minorHAnsi" w:cs="Arial"/>
            <w:lang w:val="en"/>
          </w:rPr>
          <w:delText>p</w:delText>
        </w:r>
      </w:del>
      <w:del w:id="55" w:author="Wood, Jennifer - NRCS, Davis, CA" w:date="2018-01-04T16:13:00Z">
        <w:r w:rsidRPr="00A677A9" w:rsidDel="000B3114">
          <w:rPr>
            <w:rFonts w:asciiTheme="minorHAnsi" w:hAnsiTheme="minorHAnsi" w:cs="Arial"/>
            <w:lang w:val="en"/>
          </w:rPr>
          <w:delText xml:space="preserve">ercentiles require no distributional assumptions and the percentile values </w:delText>
        </w:r>
        <w:r w:rsidR="001A6DB0" w:rsidDel="000B3114">
          <w:rPr>
            <w:rFonts w:asciiTheme="minorHAnsi" w:hAnsiTheme="minorHAnsi" w:cs="Arial"/>
            <w:lang w:val="en"/>
          </w:rPr>
          <w:delText>fall within the bounds of the</w:delText>
        </w:r>
        <w:r w:rsidRPr="00A677A9" w:rsidDel="000B3114">
          <w:rPr>
            <w:rFonts w:asciiTheme="minorHAnsi" w:hAnsiTheme="minorHAnsi" w:cs="Arial"/>
            <w:lang w:val="en"/>
          </w:rPr>
          <w:delText xml:space="preserve"> data set from which they are computed. This means that </w:delText>
        </w:r>
      </w:del>
      <w:del w:id="56" w:author="Wood, Jennifer - NRCS, Davis, CA" w:date="2018-01-04T16:14:00Z">
        <w:r w:rsidRPr="00A677A9" w:rsidDel="000B3114">
          <w:rPr>
            <w:rFonts w:asciiTheme="minorHAnsi" w:hAnsiTheme="minorHAnsi" w:cs="Arial"/>
            <w:lang w:val="en"/>
          </w:rPr>
          <w:delText>p</w:delText>
        </w:r>
      </w:del>
      <w:ins w:id="57" w:author="Wood, Jennifer - NRCS, Davis, CA" w:date="2018-01-04T16:14:00Z">
        <w:r w:rsidR="000B3114">
          <w:rPr>
            <w:rFonts w:asciiTheme="minorHAnsi" w:hAnsiTheme="minorHAnsi" w:cs="Arial"/>
            <w:lang w:val="en"/>
          </w:rPr>
          <w:t>P</w:t>
        </w:r>
      </w:ins>
      <w:r w:rsidRPr="00A677A9">
        <w:rPr>
          <w:rFonts w:asciiTheme="minorHAnsi" w:hAnsiTheme="minorHAnsi" w:cs="Arial"/>
          <w:lang w:val="en"/>
        </w:rPr>
        <w:t xml:space="preserve">ercentiles </w:t>
      </w:r>
      <w:del w:id="58" w:author="Wood, Jennifer - NRCS, Davis, CA" w:date="2018-01-04T16:14:00Z">
        <w:r w:rsidRPr="00A677A9" w:rsidDel="000B3114">
          <w:rPr>
            <w:rFonts w:asciiTheme="minorHAnsi" w:hAnsiTheme="minorHAnsi" w:cs="Arial"/>
            <w:lang w:val="en"/>
          </w:rPr>
          <w:delText xml:space="preserve">can </w:delText>
        </w:r>
      </w:del>
      <w:r w:rsidRPr="00A677A9">
        <w:rPr>
          <w:rFonts w:asciiTheme="minorHAnsi" w:hAnsiTheme="minorHAnsi" w:cs="Arial"/>
          <w:lang w:val="en"/>
        </w:rPr>
        <w:t>provide benchmarks for the spread and central tendency for both normal and non-normal distributions, and the values will always fall within the minimum and maximum of the observed data.</w:t>
      </w:r>
      <w:ins w:id="59" w:author="Wood, Jennifer - NRCS, Davis, CA" w:date="2018-01-05T13:50:00Z">
        <w:r w:rsidR="006423DD">
          <w:rPr>
            <w:rFonts w:asciiTheme="minorHAnsi" w:hAnsiTheme="minorHAnsi" w:cs="Arial"/>
            <w:lang w:val="en"/>
          </w:rPr>
          <w:t xml:space="preserve"> </w:t>
        </w:r>
      </w:ins>
      <w:del w:id="60" w:author="Wood, Jennifer - NRCS, Davis, CA" w:date="2018-01-04T16:16:00Z">
        <w:r w:rsidR="00060302" w:rsidDel="000B3114">
          <w:rPr>
            <w:rFonts w:asciiTheme="minorHAnsi" w:hAnsiTheme="minorHAnsi" w:cs="Arial"/>
            <w:lang w:val="en"/>
          </w:rPr>
          <w:delText xml:space="preserve"> </w:delText>
        </w:r>
      </w:del>
      <w:ins w:id="61" w:author="Wood, Jennifer - NRCS, Davis, CA" w:date="2018-01-05T10:41:00Z">
        <w:r w:rsidR="00E24143">
          <w:rPr>
            <w:rFonts w:asciiTheme="minorHAnsi" w:hAnsiTheme="minorHAnsi" w:cs="Arial"/>
            <w:lang w:val="en"/>
          </w:rPr>
          <w:t xml:space="preserve">Data managers can use any </w:t>
        </w:r>
      </w:ins>
      <w:ins w:id="62" w:author="Wood, Jennifer - NRCS, Davis, CA" w:date="2018-01-05T10:42:00Z">
        <w:r w:rsidR="00E24143">
          <w:rPr>
            <w:rFonts w:asciiTheme="minorHAnsi" w:hAnsiTheme="minorHAnsi" w:cs="Arial"/>
            <w:lang w:val="en"/>
          </w:rPr>
          <w:t xml:space="preserve">widely accepted </w:t>
        </w:r>
      </w:ins>
      <w:ins w:id="63" w:author="Wood, Jennifer - NRCS, Davis, CA" w:date="2018-01-04T16:14:00Z">
        <w:r w:rsidR="000B3114">
          <w:rPr>
            <w:rFonts w:asciiTheme="minorHAnsi" w:hAnsiTheme="minorHAnsi" w:cs="Arial"/>
            <w:lang w:val="en"/>
          </w:rPr>
          <w:t>method for calculating percentile values. F</w:t>
        </w:r>
      </w:ins>
      <w:ins w:id="64" w:author="Wood, Jennifer - NRCS, Davis, CA" w:date="2018-01-04T16:15:00Z">
        <w:r w:rsidR="000B3114">
          <w:rPr>
            <w:rFonts w:asciiTheme="minorHAnsi" w:hAnsiTheme="minorHAnsi" w:cs="Arial"/>
            <w:lang w:val="en"/>
          </w:rPr>
          <w:t xml:space="preserve">or computationally derived percentile values, a data set of at least 5 values is required. </w:t>
        </w:r>
      </w:ins>
      <w:r w:rsidRPr="00FD5875">
        <w:rPr>
          <w:rFonts w:asciiTheme="minorHAnsi" w:hAnsiTheme="minorHAnsi" w:cs="Arial"/>
        </w:rPr>
        <w:t xml:space="preserve">Consider </w:t>
      </w:r>
      <w:r>
        <w:rPr>
          <w:rFonts w:asciiTheme="minorHAnsi" w:hAnsiTheme="minorHAnsi" w:cs="Arial"/>
        </w:rPr>
        <w:t xml:space="preserve">a </w:t>
      </w:r>
      <w:r w:rsidRPr="00EB6B11">
        <w:rPr>
          <w:rFonts w:asciiTheme="minorHAnsi" w:hAnsiTheme="minorHAnsi" w:cs="Arial"/>
        </w:rPr>
        <w:t>hypothetical data set for</w:t>
      </w:r>
      <w:r w:rsidRPr="00FD5875">
        <w:rPr>
          <w:rFonts w:asciiTheme="minorHAnsi" w:hAnsiTheme="minorHAnsi" w:cs="Arial"/>
        </w:rPr>
        <w:t xml:space="preserve"> field-described clay co</w:t>
      </w:r>
      <w:r w:rsidRPr="00EB6B11">
        <w:rPr>
          <w:rFonts w:asciiTheme="minorHAnsi" w:hAnsiTheme="minorHAnsi" w:cs="Arial"/>
        </w:rPr>
        <w:t xml:space="preserve">ntent from the A horizon </w:t>
      </w:r>
      <w:del w:id="65" w:author="Wood, Jennifer - NRCS, Davis, CA" w:date="2018-01-04T16:17:00Z">
        <w:r w:rsidRPr="00EB6B11" w:rsidDel="000B3114">
          <w:rPr>
            <w:rFonts w:asciiTheme="minorHAnsi" w:hAnsiTheme="minorHAnsi" w:cs="Arial"/>
          </w:rPr>
          <w:delText>of the</w:delText>
        </w:r>
      </w:del>
      <w:ins w:id="66" w:author="Wood, Jennifer - NRCS, Davis, CA" w:date="2018-01-04T16:17:00Z">
        <w:r w:rsidR="000B3114">
          <w:rPr>
            <w:rFonts w:asciiTheme="minorHAnsi" w:hAnsiTheme="minorHAnsi" w:cs="Arial"/>
          </w:rPr>
          <w:t>from</w:t>
        </w:r>
      </w:ins>
      <w:r w:rsidR="00060302">
        <w:rPr>
          <w:rFonts w:asciiTheme="minorHAnsi" w:hAnsiTheme="minorHAnsi" w:cs="Arial"/>
        </w:rPr>
        <w:t xml:space="preserve"> </w:t>
      </w:r>
      <w:ins w:id="67" w:author="Wood, Jennifer - NRCS, Davis, CA" w:date="2018-01-04T16:15:00Z">
        <w:r w:rsidR="000B3114">
          <w:rPr>
            <w:rFonts w:asciiTheme="minorHAnsi" w:hAnsiTheme="minorHAnsi" w:cs="Arial"/>
          </w:rPr>
          <w:t>10 pedons</w:t>
        </w:r>
      </w:ins>
      <w:ins w:id="68" w:author="Wood, Jennifer - NRCS, Davis, CA" w:date="2018-01-04T16:16:00Z">
        <w:r w:rsidR="000B3114">
          <w:rPr>
            <w:rFonts w:asciiTheme="minorHAnsi" w:hAnsiTheme="minorHAnsi" w:cs="Arial"/>
          </w:rPr>
          <w:t>.</w:t>
        </w:r>
      </w:ins>
      <w:del w:id="69" w:author="Wood, Jennifer - NRCS, Davis, CA" w:date="2018-01-04T16:16:00Z">
        <w:r w:rsidDel="000B3114">
          <w:rPr>
            <w:rFonts w:asciiTheme="minorHAnsi" w:hAnsiTheme="minorHAnsi" w:cs="Arial"/>
          </w:rPr>
          <w:delText>same taxa</w:delText>
        </w:r>
      </w:del>
      <w:r w:rsidR="00060302">
        <w:rPr>
          <w:rFonts w:asciiTheme="minorHAnsi" w:hAnsiTheme="minorHAnsi" w:cs="Arial"/>
        </w:rPr>
        <w:t>:</w:t>
      </w:r>
    </w:p>
    <w:p w14:paraId="3A3280EF" w14:textId="77777777" w:rsidR="00A677A9" w:rsidRDefault="00A677A9" w:rsidP="004A7E32">
      <w:pPr>
        <w:pStyle w:val="ListParagraph"/>
        <w:widowControl w:val="0"/>
        <w:autoSpaceDE w:val="0"/>
        <w:autoSpaceDN w:val="0"/>
        <w:ind w:left="540" w:right="204" w:firstLine="0"/>
        <w:rPr>
          <w:rFonts w:asciiTheme="minorHAnsi" w:hAnsiTheme="minorHAnsi" w:cs="Arial"/>
        </w:rPr>
      </w:pPr>
    </w:p>
    <w:p w14:paraId="3E893381" w14:textId="77777777" w:rsidR="00A677A9" w:rsidRPr="004701DE" w:rsidRDefault="00060302" w:rsidP="004A7E32">
      <w:pPr>
        <w:pStyle w:val="ListParagraph"/>
        <w:widowControl w:val="0"/>
        <w:autoSpaceDE w:val="0"/>
        <w:autoSpaceDN w:val="0"/>
        <w:ind w:left="540" w:right="204" w:firstLine="0"/>
        <w:rPr>
          <w:rFonts w:cs="Arial"/>
        </w:rPr>
      </w:pPr>
      <w:r>
        <w:rPr>
          <w:rFonts w:asciiTheme="minorHAnsi" w:hAnsiTheme="minorHAnsi" w:cs="Arial"/>
        </w:rPr>
        <w:t xml:space="preserve">clay content: </w:t>
      </w:r>
      <w:r w:rsidR="00A677A9" w:rsidRPr="004701DE">
        <w:rPr>
          <w:rFonts w:asciiTheme="minorHAnsi" w:hAnsiTheme="minorHAnsi" w:cs="Arial"/>
        </w:rPr>
        <w:t>11, 10, 12, 23, 17, 16, 17, 14, 24, 22, 14</w:t>
      </w:r>
    </w:p>
    <w:p w14:paraId="3089BE2C" w14:textId="77777777" w:rsidR="00A677A9" w:rsidRDefault="00060302" w:rsidP="004A7E32">
      <w:pPr>
        <w:pStyle w:val="ListParagraph"/>
        <w:widowControl w:val="0"/>
        <w:autoSpaceDE w:val="0"/>
        <w:autoSpaceDN w:val="0"/>
        <w:ind w:left="540" w:right="204" w:firstLine="0"/>
        <w:rPr>
          <w:rFonts w:asciiTheme="minorHAnsi" w:hAnsiTheme="minorHAnsi" w:cs="Arial"/>
        </w:rPr>
      </w:pPr>
      <w:r>
        <w:rPr>
          <w:rFonts w:asciiTheme="minorHAnsi" w:hAnsiTheme="minorHAnsi" w:cs="Arial"/>
        </w:rPr>
        <w:t xml:space="preserve">clay content sorted: </w:t>
      </w:r>
      <w:r w:rsidR="00A677A9" w:rsidRPr="00FD5875">
        <w:rPr>
          <w:rFonts w:asciiTheme="minorHAnsi" w:hAnsiTheme="minorHAnsi" w:cs="Arial"/>
        </w:rPr>
        <w:t xml:space="preserve">10, </w:t>
      </w:r>
      <w:r w:rsidR="00A677A9" w:rsidRPr="00EF4D16">
        <w:rPr>
          <w:rFonts w:asciiTheme="minorHAnsi" w:hAnsiTheme="minorHAnsi" w:cs="Arial"/>
          <w:b/>
        </w:rPr>
        <w:t>11</w:t>
      </w:r>
      <w:r w:rsidR="00A677A9" w:rsidRPr="00FD5875">
        <w:rPr>
          <w:rFonts w:asciiTheme="minorHAnsi" w:hAnsiTheme="minorHAnsi" w:cs="Arial"/>
        </w:rPr>
        <w:t xml:space="preserve">, 12, 14, 14, </w:t>
      </w:r>
      <w:r w:rsidR="00A677A9" w:rsidRPr="00EF4D16">
        <w:rPr>
          <w:rFonts w:asciiTheme="minorHAnsi" w:hAnsiTheme="minorHAnsi" w:cs="Arial"/>
          <w:b/>
        </w:rPr>
        <w:t>16</w:t>
      </w:r>
      <w:r w:rsidR="00A677A9" w:rsidRPr="00FD5875">
        <w:rPr>
          <w:rFonts w:asciiTheme="minorHAnsi" w:hAnsiTheme="minorHAnsi" w:cs="Arial"/>
        </w:rPr>
        <w:t xml:space="preserve">, 17, 17, 22, </w:t>
      </w:r>
      <w:r w:rsidR="00A677A9" w:rsidRPr="00EF4D16">
        <w:rPr>
          <w:rFonts w:asciiTheme="minorHAnsi" w:hAnsiTheme="minorHAnsi" w:cs="Arial"/>
          <w:b/>
        </w:rPr>
        <w:t>23</w:t>
      </w:r>
      <w:r w:rsidR="00A677A9" w:rsidRPr="00FD5875">
        <w:rPr>
          <w:rFonts w:asciiTheme="minorHAnsi" w:hAnsiTheme="minorHAnsi" w:cs="Arial"/>
        </w:rPr>
        <w:t>, 24</w:t>
      </w:r>
    </w:p>
    <w:p w14:paraId="2F515D73" w14:textId="77777777" w:rsidR="00A677A9" w:rsidRDefault="00A677A9" w:rsidP="004A7E32">
      <w:pPr>
        <w:pStyle w:val="ListParagraph"/>
        <w:widowControl w:val="0"/>
        <w:autoSpaceDE w:val="0"/>
        <w:autoSpaceDN w:val="0"/>
        <w:ind w:left="540" w:right="204" w:firstLine="0"/>
        <w:rPr>
          <w:rFonts w:asciiTheme="minorHAnsi" w:hAnsiTheme="minorHAnsi" w:cs="Arial"/>
        </w:rPr>
      </w:pPr>
    </w:p>
    <w:p w14:paraId="5F7AD8D8" w14:textId="77777777" w:rsidR="00A677A9" w:rsidRPr="00FD5875" w:rsidRDefault="00A677A9" w:rsidP="004A7E32">
      <w:pPr>
        <w:pStyle w:val="ListParagraph"/>
        <w:widowControl w:val="0"/>
        <w:autoSpaceDE w:val="0"/>
        <w:autoSpaceDN w:val="0"/>
        <w:ind w:left="540" w:right="204" w:firstLine="0"/>
        <w:rPr>
          <w:rFonts w:asciiTheme="minorHAnsi" w:hAnsiTheme="minorHAnsi" w:cs="Arial"/>
        </w:rPr>
      </w:pPr>
      <w:r>
        <w:rPr>
          <w:rFonts w:asciiTheme="minorHAnsi" w:hAnsiTheme="minorHAnsi" w:cs="Arial"/>
        </w:rPr>
        <w:t>Low/</w:t>
      </w:r>
      <w:r w:rsidRPr="00EB6B11">
        <w:rPr>
          <w:rFonts w:asciiTheme="minorHAnsi" w:hAnsiTheme="minorHAnsi" w:cs="Arial"/>
        </w:rPr>
        <w:t>10th percentile</w:t>
      </w:r>
      <w:r w:rsidRPr="00EB6B11">
        <w:rPr>
          <w:rFonts w:asciiTheme="minorHAnsi" w:hAnsiTheme="minorHAnsi" w:cs="Arial"/>
        </w:rPr>
        <w:tab/>
        <w:t>=</w:t>
      </w:r>
      <w:r w:rsidRPr="00EB6B11">
        <w:rPr>
          <w:rFonts w:asciiTheme="minorHAnsi" w:hAnsiTheme="minorHAnsi" w:cs="Arial"/>
        </w:rPr>
        <w:tab/>
      </w:r>
      <w:r w:rsidRPr="00FD5875">
        <w:rPr>
          <w:rFonts w:asciiTheme="minorHAnsi" w:hAnsiTheme="minorHAnsi" w:cs="Arial"/>
          <w:b/>
          <w:bCs/>
        </w:rPr>
        <w:t>11</w:t>
      </w:r>
    </w:p>
    <w:p w14:paraId="06DDCF08" w14:textId="77777777" w:rsidR="00A677A9" w:rsidRPr="00FD5875" w:rsidRDefault="00A677A9" w:rsidP="004A7E32">
      <w:pPr>
        <w:widowControl w:val="0"/>
        <w:autoSpaceDE w:val="0"/>
        <w:autoSpaceDN w:val="0"/>
        <w:ind w:left="540" w:right="204"/>
        <w:rPr>
          <w:rFonts w:asciiTheme="minorHAnsi" w:hAnsiTheme="minorHAnsi"/>
        </w:rPr>
      </w:pPr>
      <w:r>
        <w:rPr>
          <w:rFonts w:asciiTheme="minorHAnsi" w:hAnsiTheme="minorHAnsi"/>
        </w:rPr>
        <w:t>RV/</w:t>
      </w:r>
      <w:r w:rsidRPr="00EB6B11">
        <w:rPr>
          <w:rFonts w:asciiTheme="minorHAnsi" w:hAnsiTheme="minorHAnsi"/>
        </w:rPr>
        <w:t>50th percentile</w:t>
      </w:r>
      <w:r w:rsidRPr="00EB6B11">
        <w:rPr>
          <w:rFonts w:asciiTheme="minorHAnsi" w:hAnsiTheme="minorHAnsi"/>
        </w:rPr>
        <w:tab/>
        <w:t>=</w:t>
      </w:r>
      <w:r w:rsidRPr="00EB6B11">
        <w:rPr>
          <w:rFonts w:asciiTheme="minorHAnsi" w:hAnsiTheme="minorHAnsi"/>
        </w:rPr>
        <w:tab/>
      </w:r>
      <w:r w:rsidRPr="00FD5875">
        <w:rPr>
          <w:rFonts w:asciiTheme="minorHAnsi" w:hAnsiTheme="minorHAnsi"/>
          <w:b/>
          <w:bCs/>
        </w:rPr>
        <w:t>16</w:t>
      </w:r>
    </w:p>
    <w:p w14:paraId="065C235A" w14:textId="77777777" w:rsidR="00A677A9" w:rsidDel="00CF2397" w:rsidRDefault="00A677A9" w:rsidP="004A7E32">
      <w:pPr>
        <w:widowControl w:val="0"/>
        <w:autoSpaceDE w:val="0"/>
        <w:autoSpaceDN w:val="0"/>
        <w:ind w:left="540" w:right="204"/>
        <w:rPr>
          <w:del w:id="70" w:author="Paul Benedict" w:date="2017-12-19T11:07:00Z"/>
        </w:rPr>
      </w:pPr>
      <w:r>
        <w:rPr>
          <w:rFonts w:asciiTheme="minorHAnsi" w:hAnsiTheme="minorHAnsi"/>
        </w:rPr>
        <w:t>High/</w:t>
      </w:r>
      <w:r w:rsidRPr="00EB6B11">
        <w:rPr>
          <w:rFonts w:asciiTheme="minorHAnsi" w:hAnsiTheme="minorHAnsi"/>
        </w:rPr>
        <w:t>90th percentile</w:t>
      </w:r>
      <w:r w:rsidRPr="00EB6B11">
        <w:rPr>
          <w:rFonts w:asciiTheme="minorHAnsi" w:hAnsiTheme="minorHAnsi"/>
        </w:rPr>
        <w:tab/>
        <w:t>=</w:t>
      </w:r>
      <w:r w:rsidRPr="00EB6B11">
        <w:rPr>
          <w:rFonts w:asciiTheme="minorHAnsi" w:hAnsiTheme="minorHAnsi"/>
        </w:rPr>
        <w:tab/>
      </w:r>
      <w:r w:rsidRPr="00FD5875">
        <w:rPr>
          <w:rFonts w:asciiTheme="minorHAnsi" w:hAnsiTheme="minorHAnsi"/>
          <w:b/>
          <w:bCs/>
        </w:rPr>
        <w:t>23</w:t>
      </w:r>
      <w:commentRangeEnd w:id="44"/>
      <w:r w:rsidR="0047554A">
        <w:rPr>
          <w:rStyle w:val="CommentReference"/>
        </w:rPr>
        <w:commentReference w:id="44"/>
      </w:r>
      <w:commentRangeEnd w:id="45"/>
      <w:r w:rsidR="00556D70">
        <w:rPr>
          <w:rStyle w:val="CommentReference"/>
        </w:rPr>
        <w:commentReference w:id="45"/>
      </w:r>
    </w:p>
    <w:p w14:paraId="5EEF886B" w14:textId="77777777" w:rsidR="00CF2397" w:rsidRPr="00FD5875" w:rsidRDefault="00CF2397" w:rsidP="004A7E32">
      <w:pPr>
        <w:widowControl w:val="0"/>
        <w:autoSpaceDE w:val="0"/>
        <w:autoSpaceDN w:val="0"/>
        <w:ind w:left="540" w:right="204"/>
        <w:rPr>
          <w:ins w:id="71" w:author="Wood, Jennifer - NRCS, Davis, CA" w:date="2018-01-04T16:17:00Z"/>
          <w:rFonts w:asciiTheme="minorHAnsi" w:hAnsiTheme="minorHAnsi"/>
        </w:rPr>
      </w:pPr>
    </w:p>
    <w:p w14:paraId="5275DE71" w14:textId="77777777" w:rsidR="006423DD" w:rsidRPr="006423DD" w:rsidRDefault="006423DD" w:rsidP="004A7E32">
      <w:pPr>
        <w:ind w:left="540"/>
        <w:rPr>
          <w:ins w:id="72" w:author="Wood, Jennifer - NRCS, Davis, CA" w:date="2018-01-05T13:47:00Z"/>
          <w:rFonts w:asciiTheme="minorHAnsi" w:hAnsiTheme="minorHAnsi"/>
          <w:rPrChange w:id="73" w:author="Wood, Jennifer - NRCS, Davis, CA" w:date="2018-01-05T13:47:00Z">
            <w:rPr>
              <w:ins w:id="74" w:author="Wood, Jennifer - NRCS, Davis, CA" w:date="2018-01-05T13:47:00Z"/>
            </w:rPr>
          </w:rPrChange>
        </w:rPr>
      </w:pPr>
    </w:p>
    <w:p w14:paraId="17C4E513" w14:textId="6FACF85B" w:rsidR="00A677A9" w:rsidRPr="006423DD" w:rsidDel="00CF2397" w:rsidRDefault="003B4E2A">
      <w:pPr>
        <w:pStyle w:val="BodyTextIndent"/>
        <w:rPr>
          <w:del w:id="75" w:author="Wood, Jennifer - NRCS, Davis, CA" w:date="2018-01-04T16:17:00Z"/>
          <w:rPrChange w:id="76" w:author="Wood, Jennifer - NRCS, Davis, CA" w:date="2018-01-05T13:47:00Z">
            <w:rPr>
              <w:del w:id="77" w:author="Wood, Jennifer - NRCS, Davis, CA" w:date="2018-01-04T16:17:00Z"/>
            </w:rPr>
          </w:rPrChange>
        </w:rPr>
        <w:pPrChange w:id="78" w:author="Wood, Jennifer - NRCS, Davis, CA" w:date="2018-01-05T13:48:00Z">
          <w:pPr>
            <w:pStyle w:val="ListParagraph"/>
            <w:widowControl w:val="0"/>
            <w:autoSpaceDE w:val="0"/>
            <w:autoSpaceDN w:val="0"/>
            <w:ind w:left="540" w:right="204" w:firstLine="0"/>
          </w:pPr>
        </w:pPrChange>
      </w:pPr>
      <w:ins w:id="79" w:author="Wood, Jennifer - NRCS, Davis, CA" w:date="2018-01-05T10:45:00Z">
        <w:r w:rsidRPr="00205708">
          <w:t xml:space="preserve">Soil scientists </w:t>
        </w:r>
      </w:ins>
      <w:ins w:id="80" w:author="Wood, Jennifer - NRCS, Davis, CA" w:date="2018-01-05T10:44:00Z">
        <w:r w:rsidR="00E24143" w:rsidRPr="00205708">
          <w:t xml:space="preserve">have the flexibility to design data ranges that reflect </w:t>
        </w:r>
      </w:ins>
      <w:ins w:id="81" w:author="Wood, Jennifer - NRCS, Davis, CA" w:date="2018-01-05T10:45:00Z">
        <w:r w:rsidRPr="00205708">
          <w:t>the soil component and map unit concepts</w:t>
        </w:r>
      </w:ins>
      <w:ins w:id="82" w:author="Wood, Jennifer - NRCS, Davis, CA" w:date="2018-01-05T10:44:00Z">
        <w:r w:rsidRPr="00205708">
          <w:t xml:space="preserve"> they observe on the ground</w:t>
        </w:r>
      </w:ins>
      <w:ins w:id="83" w:author="Wood, Jennifer - NRCS, Davis, CA" w:date="2018-01-05T13:50:00Z">
        <w:r w:rsidR="006423DD">
          <w:t xml:space="preserve"> and </w:t>
        </w:r>
      </w:ins>
      <w:ins w:id="84" w:author="Wood, Jennifer - NRCS, Davis, CA" w:date="2018-01-05T13:51:00Z">
        <w:r w:rsidR="006423DD">
          <w:t xml:space="preserve">have </w:t>
        </w:r>
        <w:del w:id="85" w:author="Beaudette, Dylan - NRCS, Sonora, CA" w:date="2018-03-21T09:40:00Z">
          <w:r w:rsidR="006423DD" w:rsidDel="00205708">
            <w:delText>deveoped</w:delText>
          </w:r>
        </w:del>
      </w:ins>
      <w:ins w:id="86" w:author="Beaudette, Dylan - NRCS, Sonora, CA" w:date="2018-03-21T09:40:00Z">
        <w:r w:rsidR="00205708">
          <w:t>developed</w:t>
        </w:r>
      </w:ins>
      <w:ins w:id="87" w:author="Wood, Jennifer - NRCS, Davis, CA" w:date="2018-01-05T13:50:00Z">
        <w:r w:rsidR="006423DD">
          <w:t xml:space="preserve"> based on the local soil-landscape model. The model</w:t>
        </w:r>
      </w:ins>
      <w:ins w:id="88" w:author="Wood, Jennifer - NRCS, Davis, CA" w:date="2018-01-05T10:47:00Z">
        <w:r w:rsidR="006423DD" w:rsidRPr="00205708">
          <w:t xml:space="preserve"> is</w:t>
        </w:r>
        <w:r w:rsidRPr="00205708">
          <w:t xml:space="preserve"> supported by a combination of field measurements, field observations, and laboratory data.</w:t>
        </w:r>
      </w:ins>
      <w:ins w:id="89" w:author="Wood, Jennifer - NRCS, Davis, CA" w:date="2018-01-05T10:48:00Z">
        <w:r w:rsidRPr="00205708">
          <w:t xml:space="preserve"> </w:t>
        </w:r>
      </w:ins>
      <w:ins w:id="90" w:author="Wood, Jennifer - NRCS, Davis, CA" w:date="2018-01-05T10:49:00Z">
        <w:r w:rsidRPr="00205708">
          <w:t xml:space="preserve">For any computationally-derived low, high, and representative values, the soil scientist </w:t>
        </w:r>
      </w:ins>
      <w:ins w:id="91" w:author="Wood, Jennifer - NRCS, Davis, CA" w:date="2018-01-05T10:52:00Z">
        <w:r w:rsidRPr="006423DD">
          <w:rPr>
            <w:rPrChange w:id="92" w:author="Wood, Jennifer - NRCS, Davis, CA" w:date="2018-01-05T13:47:00Z">
              <w:rPr/>
            </w:rPrChange>
          </w:rPr>
          <w:t xml:space="preserve">must thoroughly </w:t>
        </w:r>
      </w:ins>
      <w:ins w:id="93" w:author="Wood, Jennifer - NRCS, Davis, CA" w:date="2018-01-05T10:55:00Z">
        <w:r w:rsidRPr="006423DD">
          <w:rPr>
            <w:rPrChange w:id="94" w:author="Wood, Jennifer - NRCS, Davis, CA" w:date="2018-01-05T13:47:00Z">
              <w:rPr/>
            </w:rPrChange>
          </w:rPr>
          <w:t>consider the source of the data</w:t>
        </w:r>
        <w:r w:rsidR="007F7AEC" w:rsidRPr="006423DD">
          <w:rPr>
            <w:rPrChange w:id="95" w:author="Wood, Jennifer - NRCS, Davis, CA" w:date="2018-01-05T13:47:00Z">
              <w:rPr/>
            </w:rPrChange>
          </w:rPr>
          <w:t xml:space="preserve"> and compare the derived values to knowledge gained in the field.</w:t>
        </w:r>
      </w:ins>
    </w:p>
    <w:p w14:paraId="7794D846" w14:textId="77777777" w:rsidR="00CB0D5A" w:rsidRDefault="00205708">
      <w:pPr>
        <w:pStyle w:val="BodyTextIndent"/>
        <w:pPrChange w:id="96" w:author="Wood, Jennifer - NRCS, Davis, CA" w:date="2018-01-05T13:48:00Z">
          <w:pPr>
            <w:ind w:left="540"/>
          </w:pPr>
        </w:pPrChange>
      </w:pPr>
    </w:p>
    <w:sectPr w:rsidR="00CB0D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ul Benedict" w:date="2017-12-19T10:49:00Z" w:initials="PB">
    <w:p w14:paraId="3B66D0A3" w14:textId="77777777" w:rsidR="00975136" w:rsidRDefault="00975136">
      <w:pPr>
        <w:pStyle w:val="CommentText"/>
      </w:pPr>
      <w:r>
        <w:rPr>
          <w:rStyle w:val="CommentReference"/>
        </w:rPr>
        <w:annotationRef/>
      </w:r>
      <w:r>
        <w:t xml:space="preserve">Does this </w:t>
      </w:r>
      <w:r w:rsidR="0047554A">
        <w:t>belong</w:t>
      </w:r>
      <w:r>
        <w:t xml:space="preserve"> in the NSSH, or would it be more appropriate to </w:t>
      </w:r>
      <w:r w:rsidR="00033C03">
        <w:t xml:space="preserve">keep this in the NASIS User’s Guide? </w:t>
      </w:r>
      <w:r w:rsidR="0047554A">
        <w:t>I don’t know, just a question.</w:t>
      </w:r>
    </w:p>
  </w:comment>
  <w:comment w:id="1" w:author="Wood, Jennifer - NRCS, Davis, CA" w:date="2017-12-19T12:16:00Z" w:initials="WJ-NDC">
    <w:p w14:paraId="725EC19F" w14:textId="77777777" w:rsidR="00556D70" w:rsidRDefault="00556D70">
      <w:pPr>
        <w:pStyle w:val="CommentText"/>
      </w:pPr>
      <w:r>
        <w:rPr>
          <w:rStyle w:val="CommentReference"/>
        </w:rPr>
        <w:annotationRef/>
      </w:r>
      <w:r>
        <w:t xml:space="preserve">If that is more appropriate, that is fine. It should be somewhere however. Or maybe the Manual!  </w:t>
      </w:r>
    </w:p>
  </w:comment>
  <w:comment w:id="9" w:author="Paul Benedict" w:date="2017-12-19T10:41:00Z" w:initials="PB">
    <w:p w14:paraId="3836EABF" w14:textId="77777777" w:rsidR="00975136" w:rsidRDefault="00975136">
      <w:pPr>
        <w:pStyle w:val="CommentText"/>
      </w:pPr>
      <w:r>
        <w:rPr>
          <w:rStyle w:val="CommentReference"/>
        </w:rPr>
        <w:annotationRef/>
      </w:r>
      <w:r>
        <w:t>How will people know whether they are looking at recent or newly populated data? Where is the cutoff between old and new? Do you also need a definition for old low</w:t>
      </w:r>
      <w:r w:rsidR="0047554A">
        <w:t>,</w:t>
      </w:r>
      <w:r>
        <w:t xml:space="preserve"> high and RVs as it may take years to adjust values to the new definition?</w:t>
      </w:r>
    </w:p>
  </w:comment>
  <w:comment w:id="10" w:author="Wood, Jennifer - NRCS, Davis, CA" w:date="2017-12-19T12:07:00Z" w:initials="WJ-NDC">
    <w:p w14:paraId="2DD87023" w14:textId="77777777" w:rsidR="00556D70" w:rsidRDefault="00556D70">
      <w:pPr>
        <w:pStyle w:val="CommentText"/>
      </w:pPr>
      <w:r>
        <w:rPr>
          <w:rStyle w:val="CommentReference"/>
        </w:rPr>
        <w:annotationRef/>
      </w:r>
      <w:r>
        <w:t xml:space="preserve">There was no definition prior to this. Should we say that? Maybe we should say” Prior to this version (2018) of the NSSH, there was no definition of the low, rv, and high values. As of this version, the representative value is meant to….” </w:t>
      </w:r>
    </w:p>
  </w:comment>
  <w:comment w:id="19" w:author="Paul Benedict" w:date="2017-12-19T11:13:00Z" w:initials="PB">
    <w:p w14:paraId="6352C4E1" w14:textId="77777777" w:rsidR="00305276" w:rsidRDefault="00305276">
      <w:pPr>
        <w:pStyle w:val="CommentText"/>
      </w:pPr>
      <w:r>
        <w:rPr>
          <w:rStyle w:val="CommentReference"/>
        </w:rPr>
        <w:annotationRef/>
      </w:r>
      <w:r>
        <w:t>If these percentiles are used might they lead to the gaps that are to be avoided in NSSH 618.37 C (3)?</w:t>
      </w:r>
    </w:p>
  </w:comment>
  <w:comment w:id="20" w:author="Wood, Jennifer - NRCS, Davis, CA" w:date="2017-12-19T12:08:00Z" w:initials="WJ-NDC">
    <w:p w14:paraId="7957E797" w14:textId="77777777" w:rsidR="00556D70" w:rsidRDefault="00556D70">
      <w:pPr>
        <w:pStyle w:val="CommentText"/>
      </w:pPr>
      <w:r>
        <w:rPr>
          <w:rStyle w:val="CommentReference"/>
        </w:rPr>
        <w:annotationRef/>
      </w:r>
      <w:r>
        <w:t>This is supposed to communicate that there is a choice for the low, somewhere around the 5</w:t>
      </w:r>
      <w:r w:rsidRPr="00556D70">
        <w:rPr>
          <w:vertAlign w:val="superscript"/>
        </w:rPr>
        <w:t>th</w:t>
      </w:r>
      <w:r>
        <w:t xml:space="preserve"> or the 10</w:t>
      </w:r>
      <w:r w:rsidRPr="00556D70">
        <w:rPr>
          <w:vertAlign w:val="superscript"/>
        </w:rPr>
        <w:t>th</w:t>
      </w:r>
      <w:r>
        <w:t xml:space="preserve"> percentile. The same for the high, that you can choose somewhere around the 90</w:t>
      </w:r>
      <w:r w:rsidRPr="00556D70">
        <w:rPr>
          <w:vertAlign w:val="superscript"/>
        </w:rPr>
        <w:t>th</w:t>
      </w:r>
      <w:r>
        <w:t xml:space="preserve"> to the 95</w:t>
      </w:r>
      <w:r w:rsidRPr="00556D70">
        <w:rPr>
          <w:vertAlign w:val="superscript"/>
        </w:rPr>
        <w:t>th</w:t>
      </w:r>
      <w:r>
        <w:t xml:space="preserve"> depending on the local knowledge of soil and landscape properties. I might be missing something here about the question. We can reword it.</w:t>
      </w:r>
    </w:p>
  </w:comment>
  <w:comment w:id="23" w:author="Paul Benedict" w:date="2017-12-19T10:55:00Z" w:initials="PB">
    <w:p w14:paraId="3C5C95B9" w14:textId="77777777" w:rsidR="00033C03" w:rsidRDefault="00033C03">
      <w:pPr>
        <w:pStyle w:val="CommentText"/>
      </w:pPr>
      <w:r>
        <w:rPr>
          <w:rStyle w:val="CommentReference"/>
        </w:rPr>
        <w:annotationRef/>
      </w:r>
      <w:r>
        <w:t>I don’t think this sentence is necessary, as we rarely explain other changes made to the NSSH, especially if they are not significant in their impact.</w:t>
      </w:r>
    </w:p>
  </w:comment>
  <w:comment w:id="24" w:author="Wood, Jennifer - NRCS, Davis, CA" w:date="2017-12-19T12:17:00Z" w:initials="WJ-NDC">
    <w:p w14:paraId="46E8BC70" w14:textId="77777777" w:rsidR="00556D70" w:rsidRDefault="00556D70">
      <w:pPr>
        <w:pStyle w:val="CommentText"/>
      </w:pPr>
      <w:r>
        <w:rPr>
          <w:rStyle w:val="CommentReference"/>
        </w:rPr>
        <w:annotationRef/>
      </w:r>
      <w:r>
        <w:t xml:space="preserve">I guess because you can’t know exactly when the data were populated/guided by this definition, we want to say that </w:t>
      </w:r>
      <w:r w:rsidR="00FD2411">
        <w:t xml:space="preserve">all values in NASIS actually come pretty close to the proposed definition. </w:t>
      </w:r>
    </w:p>
  </w:comment>
  <w:comment w:id="44" w:author="Paul Benedict" w:date="2017-12-19T11:01:00Z" w:initials="PB">
    <w:p w14:paraId="6991F38B" w14:textId="77777777" w:rsidR="0047554A" w:rsidRDefault="0047554A">
      <w:pPr>
        <w:pStyle w:val="CommentText"/>
      </w:pPr>
      <w:r>
        <w:rPr>
          <w:rStyle w:val="CommentReference"/>
        </w:rPr>
        <w:annotationRef/>
      </w:r>
      <w:r>
        <w:t>I don’t think this section needs to be in NSSH either. It may help justify the reason for changing the RV, low and high values, but once the decision is made, do we need to keep justifying what was done?</w:t>
      </w:r>
      <w:r w:rsidR="00305276">
        <w:t xml:space="preserve"> Perhaps this section wording could be changed to showing an example of how using the 10</w:t>
      </w:r>
      <w:r w:rsidR="00305276" w:rsidRPr="00305276">
        <w:rPr>
          <w:vertAlign w:val="superscript"/>
        </w:rPr>
        <w:t>th</w:t>
      </w:r>
      <w:r w:rsidR="00305276">
        <w:t xml:space="preserve"> and 90</w:t>
      </w:r>
      <w:r w:rsidR="00305276" w:rsidRPr="00305276">
        <w:rPr>
          <w:vertAlign w:val="superscript"/>
        </w:rPr>
        <w:t>th</w:t>
      </w:r>
      <w:r w:rsidR="00305276">
        <w:t xml:space="preserve"> percentiles work, rather than showing why it is preferable.</w:t>
      </w:r>
    </w:p>
  </w:comment>
  <w:comment w:id="45" w:author="Wood, Jennifer - NRCS, Davis, CA" w:date="2017-12-19T12:14:00Z" w:initials="WJ-NDC">
    <w:p w14:paraId="1F391A0D" w14:textId="77777777" w:rsidR="00556D70" w:rsidRDefault="00556D70">
      <w:pPr>
        <w:pStyle w:val="CommentText"/>
      </w:pPr>
      <w:r>
        <w:rPr>
          <w:rStyle w:val="CommentReference"/>
        </w:rPr>
        <w:annotationRef/>
      </w:r>
      <w:r>
        <w:t>We could take out the entire first sentence of this section.</w:t>
      </w:r>
    </w:p>
    <w:p w14:paraId="6CA9368B" w14:textId="77777777" w:rsidR="00556D70" w:rsidRDefault="00556D70">
      <w:pPr>
        <w:pStyle w:val="CommentText"/>
      </w:pPr>
    </w:p>
    <w:p w14:paraId="329E59D3" w14:textId="77777777" w:rsidR="00556D70" w:rsidRDefault="00556D70">
      <w:pPr>
        <w:pStyle w:val="CommentText"/>
      </w:pPr>
      <w:r>
        <w:t>Do we need any mention of different approaches to calculating the percentile when there are two median values?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66D0A3" w15:done="0"/>
  <w15:commentEx w15:paraId="725EC19F" w15:paraIdParent="3B66D0A3" w15:done="0"/>
  <w15:commentEx w15:paraId="3836EABF" w15:done="0"/>
  <w15:commentEx w15:paraId="2DD87023" w15:paraIdParent="3836EABF" w15:done="0"/>
  <w15:commentEx w15:paraId="6352C4E1" w15:done="0"/>
  <w15:commentEx w15:paraId="7957E797" w15:paraIdParent="6352C4E1" w15:done="0"/>
  <w15:commentEx w15:paraId="3C5C95B9" w15:done="0"/>
  <w15:commentEx w15:paraId="46E8BC70" w15:paraIdParent="3C5C95B9" w15:done="0"/>
  <w15:commentEx w15:paraId="6991F38B" w15:done="0"/>
  <w15:commentEx w15:paraId="329E59D3" w15:paraIdParent="6991F38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3B31C6"/>
    <w:multiLevelType w:val="hybridMultilevel"/>
    <w:tmpl w:val="64F20376"/>
    <w:lvl w:ilvl="0" w:tplc="06BA580E">
      <w:start w:val="3"/>
      <w:numFmt w:val="upperLetter"/>
      <w:lvlText w:val="%1."/>
      <w:lvlJc w:val="left"/>
      <w:pPr>
        <w:ind w:left="496" w:hanging="360"/>
      </w:pPr>
      <w:rPr>
        <w:rFonts w:hint="default"/>
      </w:rPr>
    </w:lvl>
    <w:lvl w:ilvl="1" w:tplc="04090019" w:tentative="1">
      <w:start w:val="1"/>
      <w:numFmt w:val="lowerLetter"/>
      <w:lvlText w:val="%2."/>
      <w:lvlJc w:val="left"/>
      <w:pPr>
        <w:ind w:left="1216" w:hanging="360"/>
      </w:pPr>
    </w:lvl>
    <w:lvl w:ilvl="2" w:tplc="0409001B" w:tentative="1">
      <w:start w:val="1"/>
      <w:numFmt w:val="lowerRoman"/>
      <w:lvlText w:val="%3."/>
      <w:lvlJc w:val="right"/>
      <w:pPr>
        <w:ind w:left="1936" w:hanging="180"/>
      </w:pPr>
    </w:lvl>
    <w:lvl w:ilvl="3" w:tplc="0409000F" w:tentative="1">
      <w:start w:val="1"/>
      <w:numFmt w:val="decimal"/>
      <w:lvlText w:val="%4."/>
      <w:lvlJc w:val="left"/>
      <w:pPr>
        <w:ind w:left="2656" w:hanging="360"/>
      </w:pPr>
    </w:lvl>
    <w:lvl w:ilvl="4" w:tplc="04090019" w:tentative="1">
      <w:start w:val="1"/>
      <w:numFmt w:val="lowerLetter"/>
      <w:lvlText w:val="%5."/>
      <w:lvlJc w:val="left"/>
      <w:pPr>
        <w:ind w:left="3376" w:hanging="360"/>
      </w:pPr>
    </w:lvl>
    <w:lvl w:ilvl="5" w:tplc="0409001B" w:tentative="1">
      <w:start w:val="1"/>
      <w:numFmt w:val="lowerRoman"/>
      <w:lvlText w:val="%6."/>
      <w:lvlJc w:val="right"/>
      <w:pPr>
        <w:ind w:left="4096" w:hanging="180"/>
      </w:pPr>
    </w:lvl>
    <w:lvl w:ilvl="6" w:tplc="0409000F" w:tentative="1">
      <w:start w:val="1"/>
      <w:numFmt w:val="decimal"/>
      <w:lvlText w:val="%7."/>
      <w:lvlJc w:val="left"/>
      <w:pPr>
        <w:ind w:left="4816" w:hanging="360"/>
      </w:pPr>
    </w:lvl>
    <w:lvl w:ilvl="7" w:tplc="04090019" w:tentative="1">
      <w:start w:val="1"/>
      <w:numFmt w:val="lowerLetter"/>
      <w:lvlText w:val="%8."/>
      <w:lvlJc w:val="left"/>
      <w:pPr>
        <w:ind w:left="5536" w:hanging="360"/>
      </w:pPr>
    </w:lvl>
    <w:lvl w:ilvl="8" w:tplc="0409001B" w:tentative="1">
      <w:start w:val="1"/>
      <w:numFmt w:val="lowerRoman"/>
      <w:lvlText w:val="%9."/>
      <w:lvlJc w:val="right"/>
      <w:pPr>
        <w:ind w:left="6256"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Benedict">
    <w15:presenceInfo w15:providerId="Windows Live" w15:userId="360490129dae8729"/>
  </w15:person>
  <w15:person w15:author="Wood, Jennifer - NRCS, Davis, CA">
    <w15:presenceInfo w15:providerId="AD" w15:userId="S-1-5-21-2443529608-3098792306-3041422421-112563"/>
  </w15:person>
  <w15:person w15:author="Beaudette, Dylan - NRCS, Sonora, CA">
    <w15:presenceInfo w15:providerId="AD" w15:userId="S-1-5-21-2443529608-3098792306-3041422421-115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A9"/>
    <w:rsid w:val="00033C03"/>
    <w:rsid w:val="00060302"/>
    <w:rsid w:val="00090E4E"/>
    <w:rsid w:val="000B3114"/>
    <w:rsid w:val="00120FEF"/>
    <w:rsid w:val="001926BA"/>
    <w:rsid w:val="001A6DB0"/>
    <w:rsid w:val="001F156D"/>
    <w:rsid w:val="00205708"/>
    <w:rsid w:val="00253CC6"/>
    <w:rsid w:val="00294BDA"/>
    <w:rsid w:val="002E1F93"/>
    <w:rsid w:val="00305276"/>
    <w:rsid w:val="003B4E2A"/>
    <w:rsid w:val="003D737A"/>
    <w:rsid w:val="004701DE"/>
    <w:rsid w:val="0047554A"/>
    <w:rsid w:val="0049448F"/>
    <w:rsid w:val="004A7E32"/>
    <w:rsid w:val="00556D70"/>
    <w:rsid w:val="006118ED"/>
    <w:rsid w:val="006423DD"/>
    <w:rsid w:val="007F7AEC"/>
    <w:rsid w:val="00913A15"/>
    <w:rsid w:val="00975136"/>
    <w:rsid w:val="009C431B"/>
    <w:rsid w:val="00A07529"/>
    <w:rsid w:val="00A16282"/>
    <w:rsid w:val="00A677A9"/>
    <w:rsid w:val="00C225AD"/>
    <w:rsid w:val="00CF2397"/>
    <w:rsid w:val="00E20C74"/>
    <w:rsid w:val="00E24143"/>
    <w:rsid w:val="00E82EBE"/>
    <w:rsid w:val="00EF4D16"/>
    <w:rsid w:val="00FD2411"/>
    <w:rsid w:val="00FD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D659"/>
  <w15:chartTrackingRefBased/>
  <w15:docId w15:val="{0C314788-D3FE-42BD-AD77-1F80B53E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7A9"/>
    <w:pPr>
      <w:spacing w:after="0" w:line="240" w:lineRule="auto"/>
    </w:pPr>
    <w:rPr>
      <w:rFonts w:ascii="Arial" w:eastAsia="MS Mincho" w:hAnsi="Arial" w:cs="Arial"/>
      <w:color w:val="00000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GrammarSpellingCheck">
    <w:name w:val="NoGrammarSpellingCheck"/>
    <w:basedOn w:val="Normal"/>
    <w:link w:val="NoGrammarSpellingCheckChar"/>
    <w:qFormat/>
    <w:rsid w:val="00294BDA"/>
    <w:rPr>
      <w:noProof/>
    </w:rPr>
  </w:style>
  <w:style w:type="character" w:customStyle="1" w:styleId="NoGrammarSpellingCheckChar">
    <w:name w:val="NoGrammarSpellingCheck Char"/>
    <w:basedOn w:val="DefaultParagraphFont"/>
    <w:link w:val="NoGrammarSpellingCheck"/>
    <w:rsid w:val="00294BDA"/>
    <w:rPr>
      <w:noProof/>
    </w:rPr>
  </w:style>
  <w:style w:type="paragraph" w:styleId="Header">
    <w:name w:val="header"/>
    <w:basedOn w:val="Normal"/>
    <w:link w:val="HeaderChar"/>
    <w:uiPriority w:val="99"/>
    <w:unhideWhenUsed/>
    <w:rsid w:val="00A677A9"/>
    <w:pPr>
      <w:tabs>
        <w:tab w:val="center" w:pos="4320"/>
        <w:tab w:val="right" w:pos="8640"/>
      </w:tabs>
    </w:pPr>
  </w:style>
  <w:style w:type="character" w:customStyle="1" w:styleId="HeaderChar">
    <w:name w:val="Header Char"/>
    <w:basedOn w:val="DefaultParagraphFont"/>
    <w:link w:val="Header"/>
    <w:uiPriority w:val="99"/>
    <w:rsid w:val="00A677A9"/>
    <w:rPr>
      <w:rFonts w:ascii="Arial" w:eastAsia="MS Mincho" w:hAnsi="Arial" w:cs="Arial"/>
      <w:color w:val="000000"/>
      <w:lang w:eastAsia="ja-JP"/>
    </w:rPr>
  </w:style>
  <w:style w:type="paragraph" w:styleId="ListParagraph">
    <w:name w:val="List Paragraph"/>
    <w:basedOn w:val="Normal"/>
    <w:uiPriority w:val="1"/>
    <w:qFormat/>
    <w:rsid w:val="00A677A9"/>
    <w:pPr>
      <w:ind w:left="720" w:hanging="187"/>
      <w:contextualSpacing/>
    </w:pPr>
    <w:rPr>
      <w:rFonts w:ascii="Calibri" w:eastAsia="Calibri" w:hAnsi="Calibri" w:cs="Times New Roman"/>
      <w:color w:val="auto"/>
      <w:lang w:eastAsia="en-US"/>
    </w:rPr>
  </w:style>
  <w:style w:type="paragraph" w:styleId="BalloonText">
    <w:name w:val="Balloon Text"/>
    <w:basedOn w:val="Normal"/>
    <w:link w:val="BalloonTextChar"/>
    <w:uiPriority w:val="99"/>
    <w:semiHidden/>
    <w:unhideWhenUsed/>
    <w:rsid w:val="000603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302"/>
    <w:rPr>
      <w:rFonts w:ascii="Segoe UI" w:eastAsia="MS Mincho" w:hAnsi="Segoe UI" w:cs="Segoe UI"/>
      <w:color w:val="000000"/>
      <w:sz w:val="18"/>
      <w:szCs w:val="18"/>
      <w:lang w:eastAsia="ja-JP"/>
    </w:rPr>
  </w:style>
  <w:style w:type="character" w:styleId="CommentReference">
    <w:name w:val="annotation reference"/>
    <w:basedOn w:val="DefaultParagraphFont"/>
    <w:uiPriority w:val="99"/>
    <w:semiHidden/>
    <w:unhideWhenUsed/>
    <w:rsid w:val="00C225AD"/>
    <w:rPr>
      <w:sz w:val="16"/>
      <w:szCs w:val="16"/>
    </w:rPr>
  </w:style>
  <w:style w:type="paragraph" w:styleId="CommentText">
    <w:name w:val="annotation text"/>
    <w:basedOn w:val="Normal"/>
    <w:link w:val="CommentTextChar"/>
    <w:uiPriority w:val="99"/>
    <w:semiHidden/>
    <w:unhideWhenUsed/>
    <w:rsid w:val="00C225AD"/>
    <w:rPr>
      <w:sz w:val="20"/>
      <w:szCs w:val="20"/>
    </w:rPr>
  </w:style>
  <w:style w:type="character" w:customStyle="1" w:styleId="CommentTextChar">
    <w:name w:val="Comment Text Char"/>
    <w:basedOn w:val="DefaultParagraphFont"/>
    <w:link w:val="CommentText"/>
    <w:uiPriority w:val="99"/>
    <w:semiHidden/>
    <w:rsid w:val="00C225AD"/>
    <w:rPr>
      <w:rFonts w:ascii="Arial" w:eastAsia="MS Mincho" w:hAnsi="Arial" w:cs="Arial"/>
      <w:color w:val="000000"/>
      <w:sz w:val="20"/>
      <w:szCs w:val="20"/>
      <w:lang w:eastAsia="ja-JP"/>
    </w:rPr>
  </w:style>
  <w:style w:type="paragraph" w:styleId="CommentSubject">
    <w:name w:val="annotation subject"/>
    <w:basedOn w:val="CommentText"/>
    <w:next w:val="CommentText"/>
    <w:link w:val="CommentSubjectChar"/>
    <w:uiPriority w:val="99"/>
    <w:semiHidden/>
    <w:unhideWhenUsed/>
    <w:rsid w:val="00C225AD"/>
    <w:rPr>
      <w:b/>
      <w:bCs/>
    </w:rPr>
  </w:style>
  <w:style w:type="character" w:customStyle="1" w:styleId="CommentSubjectChar">
    <w:name w:val="Comment Subject Char"/>
    <w:basedOn w:val="CommentTextChar"/>
    <w:link w:val="CommentSubject"/>
    <w:uiPriority w:val="99"/>
    <w:semiHidden/>
    <w:rsid w:val="00C225AD"/>
    <w:rPr>
      <w:rFonts w:ascii="Arial" w:eastAsia="MS Mincho" w:hAnsi="Arial" w:cs="Arial"/>
      <w:b/>
      <w:bCs/>
      <w:color w:val="000000"/>
      <w:sz w:val="20"/>
      <w:szCs w:val="20"/>
      <w:lang w:eastAsia="ja-JP"/>
    </w:rPr>
  </w:style>
  <w:style w:type="paragraph" w:styleId="BodyTextIndent">
    <w:name w:val="Body Text Indent"/>
    <w:basedOn w:val="Normal"/>
    <w:link w:val="BodyTextIndentChar"/>
    <w:uiPriority w:val="99"/>
    <w:unhideWhenUsed/>
    <w:rsid w:val="006423DD"/>
    <w:pPr>
      <w:ind w:left="540"/>
    </w:pPr>
    <w:rPr>
      <w:rFonts w:asciiTheme="minorHAnsi" w:hAnsiTheme="minorHAnsi"/>
    </w:rPr>
  </w:style>
  <w:style w:type="character" w:customStyle="1" w:styleId="BodyTextIndentChar">
    <w:name w:val="Body Text Indent Char"/>
    <w:basedOn w:val="DefaultParagraphFont"/>
    <w:link w:val="BodyTextIndent"/>
    <w:uiPriority w:val="99"/>
    <w:rsid w:val="006423DD"/>
    <w:rPr>
      <w:rFonts w:eastAsia="MS Mincho" w:cs="Arial"/>
      <w:color w:val="00000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Jennifer - NRCS, Davis, CA</dc:creator>
  <cp:keywords/>
  <dc:description/>
  <cp:lastModifiedBy>Beaudette, Dylan - NRCS, Sonora, CA</cp:lastModifiedBy>
  <cp:revision>3</cp:revision>
  <dcterms:created xsi:type="dcterms:W3CDTF">2018-01-05T22:06:00Z</dcterms:created>
  <dcterms:modified xsi:type="dcterms:W3CDTF">2018-03-21T16:41:00Z</dcterms:modified>
</cp:coreProperties>
</file>