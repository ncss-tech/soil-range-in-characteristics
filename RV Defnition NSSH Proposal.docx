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C54F" w14:textId="77777777" w:rsidR="00226ACD" w:rsidRPr="00626EB3" w:rsidRDefault="00315E48" w:rsidP="00226ACD">
      <w:pPr>
        <w:jc w:val="center"/>
        <w:rPr>
          <w:rFonts w:asciiTheme="minorHAnsi" w:hAnsiTheme="minorHAnsi"/>
          <w:b/>
          <w:bCs/>
          <w:sz w:val="24"/>
          <w:szCs w:val="24"/>
        </w:rPr>
      </w:pPr>
      <w:r>
        <w:rPr>
          <w:rFonts w:asciiTheme="minorHAnsi" w:hAnsiTheme="minorHAnsi"/>
          <w:b/>
          <w:bCs/>
          <w:sz w:val="24"/>
          <w:szCs w:val="24"/>
        </w:rPr>
        <w:t>Project p</w:t>
      </w:r>
      <w:r w:rsidR="00226ACD" w:rsidRPr="00626EB3">
        <w:rPr>
          <w:rFonts w:asciiTheme="minorHAnsi" w:hAnsiTheme="minorHAnsi"/>
          <w:b/>
          <w:bCs/>
          <w:sz w:val="24"/>
          <w:szCs w:val="24"/>
        </w:rPr>
        <w:t xml:space="preserve">roposal </w:t>
      </w:r>
      <w:r>
        <w:rPr>
          <w:rFonts w:asciiTheme="minorHAnsi" w:hAnsiTheme="minorHAnsi"/>
          <w:b/>
          <w:bCs/>
          <w:sz w:val="24"/>
          <w:szCs w:val="24"/>
        </w:rPr>
        <w:t>for changes to the National Soil Survey Handbook</w:t>
      </w:r>
    </w:p>
    <w:p w14:paraId="06FF2B37" w14:textId="77777777" w:rsidR="00226ACD" w:rsidRDefault="00315E48" w:rsidP="00226ACD">
      <w:pPr>
        <w:jc w:val="center"/>
        <w:rPr>
          <w:rFonts w:asciiTheme="minorHAnsi" w:hAnsiTheme="minorHAnsi"/>
          <w:b/>
          <w:bCs/>
          <w:sz w:val="24"/>
          <w:szCs w:val="24"/>
        </w:rPr>
      </w:pPr>
      <w:r>
        <w:rPr>
          <w:rFonts w:asciiTheme="minorHAnsi" w:hAnsiTheme="minorHAnsi"/>
          <w:b/>
          <w:bCs/>
          <w:sz w:val="24"/>
          <w:szCs w:val="24"/>
        </w:rPr>
        <w:t>12/1/2016</w:t>
      </w:r>
    </w:p>
    <w:p w14:paraId="06298359" w14:textId="77777777" w:rsidR="00315E48" w:rsidRPr="00626EB3" w:rsidRDefault="00315E48" w:rsidP="00226ACD">
      <w:pPr>
        <w:jc w:val="center"/>
        <w:rPr>
          <w:rFonts w:asciiTheme="minorHAnsi" w:hAnsiTheme="minorHAnsi"/>
          <w:b/>
          <w:bCs/>
          <w:sz w:val="24"/>
          <w:szCs w:val="24"/>
        </w:rPr>
      </w:pPr>
    </w:p>
    <w:p w14:paraId="01A0A0D0" w14:textId="77777777" w:rsidR="00226ACD" w:rsidRPr="00684686" w:rsidRDefault="00684686" w:rsidP="00226ACD">
      <w:pPr>
        <w:rPr>
          <w:rFonts w:asciiTheme="minorHAnsi" w:hAnsiTheme="minorHAnsi"/>
          <w:b/>
          <w:bCs/>
          <w:sz w:val="24"/>
          <w:szCs w:val="24"/>
        </w:rPr>
      </w:pPr>
      <w:r w:rsidRPr="00684686">
        <w:rPr>
          <w:rStyle w:val="Heading1Char"/>
        </w:rPr>
        <w:t>Project Title:</w:t>
      </w:r>
      <w:r>
        <w:rPr>
          <w:rFonts w:asciiTheme="minorHAnsi" w:hAnsiTheme="minorHAnsi"/>
          <w:b/>
          <w:bCs/>
          <w:sz w:val="24"/>
          <w:szCs w:val="24"/>
        </w:rPr>
        <w:t xml:space="preserve"> </w:t>
      </w:r>
      <w:r w:rsidR="002C3F62" w:rsidRPr="00626EB3">
        <w:rPr>
          <w:rFonts w:asciiTheme="minorHAnsi" w:hAnsiTheme="minorHAnsi"/>
          <w:bCs/>
          <w:sz w:val="24"/>
          <w:szCs w:val="24"/>
        </w:rPr>
        <w:t xml:space="preserve">New definitions of “low- representative value-high” in the National Soil Survey Handbook </w:t>
      </w:r>
    </w:p>
    <w:p w14:paraId="0A45F6E0" w14:textId="77777777" w:rsidR="00226ACD" w:rsidRPr="00626EB3" w:rsidRDefault="00226ACD" w:rsidP="00226ACD">
      <w:pPr>
        <w:rPr>
          <w:rFonts w:asciiTheme="minorHAnsi" w:hAnsiTheme="minorHAnsi"/>
          <w:sz w:val="24"/>
          <w:szCs w:val="24"/>
        </w:rPr>
      </w:pPr>
    </w:p>
    <w:p w14:paraId="391CA267" w14:textId="77777777" w:rsidR="00226ACD" w:rsidRPr="00626EB3" w:rsidRDefault="00226ACD" w:rsidP="00226ACD">
      <w:pPr>
        <w:rPr>
          <w:rFonts w:asciiTheme="minorHAnsi" w:hAnsiTheme="minorHAnsi"/>
          <w:sz w:val="24"/>
          <w:szCs w:val="24"/>
        </w:rPr>
      </w:pPr>
      <w:r w:rsidRPr="00684686">
        <w:rPr>
          <w:rStyle w:val="Heading1Char"/>
        </w:rPr>
        <w:t>Proposed by</w:t>
      </w:r>
      <w:r w:rsidR="00684686">
        <w:rPr>
          <w:rFonts w:asciiTheme="minorHAnsi" w:hAnsiTheme="minorHAnsi"/>
          <w:b/>
          <w:bCs/>
          <w:sz w:val="24"/>
          <w:szCs w:val="24"/>
        </w:rPr>
        <w:t>:</w:t>
      </w:r>
      <w:r w:rsidRPr="00626EB3">
        <w:rPr>
          <w:rFonts w:asciiTheme="minorHAnsi" w:hAnsiTheme="minorHAnsi"/>
          <w:b/>
          <w:bCs/>
          <w:sz w:val="24"/>
          <w:szCs w:val="24"/>
        </w:rPr>
        <w:t xml:space="preserve"> </w:t>
      </w:r>
      <w:r w:rsidRPr="00626EB3">
        <w:rPr>
          <w:rFonts w:asciiTheme="minorHAnsi" w:hAnsiTheme="minorHAnsi"/>
          <w:sz w:val="24"/>
          <w:szCs w:val="24"/>
        </w:rPr>
        <w:t>(Include title, telephone number and email address.)</w:t>
      </w:r>
      <w:bookmarkStart w:id="0" w:name="_GoBack"/>
      <w:bookmarkEnd w:id="0"/>
    </w:p>
    <w:p w14:paraId="1A8F2326" w14:textId="77777777" w:rsidR="00226ACD"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Jennifer Wood</w:t>
      </w:r>
    </w:p>
    <w:p w14:paraId="00441CCF"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Dylan Beaudette</w:t>
      </w:r>
    </w:p>
    <w:p w14:paraId="5011E6EC"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 xml:space="preserve">Tom </w:t>
      </w:r>
      <w:proofErr w:type="spellStart"/>
      <w:r w:rsidRPr="00626EB3">
        <w:rPr>
          <w:rFonts w:asciiTheme="minorHAnsi" w:hAnsiTheme="minorHAnsi"/>
          <w:sz w:val="24"/>
          <w:szCs w:val="24"/>
        </w:rPr>
        <w:t>D’Avello</w:t>
      </w:r>
      <w:proofErr w:type="spellEnd"/>
    </w:p>
    <w:p w14:paraId="59D4CEA4"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Stephen Roecker</w:t>
      </w:r>
    </w:p>
    <w:p w14:paraId="540848D0" w14:textId="77777777" w:rsidR="00886711" w:rsidRPr="00626EB3" w:rsidDel="00520A8B" w:rsidRDefault="00886711" w:rsidP="00886711">
      <w:pPr>
        <w:pStyle w:val="Header"/>
        <w:tabs>
          <w:tab w:val="clear" w:pos="4320"/>
          <w:tab w:val="clear" w:pos="8640"/>
        </w:tabs>
        <w:rPr>
          <w:del w:id="1" w:author="Beaudette, Dylan - NRCS, Sonora, CA" w:date="2017-01-18T15:25:00Z"/>
          <w:rFonts w:asciiTheme="minorHAnsi" w:hAnsiTheme="minorHAnsi"/>
          <w:sz w:val="24"/>
          <w:szCs w:val="24"/>
        </w:rPr>
      </w:pPr>
      <w:del w:id="2" w:author="Beaudette, Dylan - NRCS, Sonora, CA" w:date="2017-01-18T15:25:00Z">
        <w:r w:rsidRPr="00626EB3" w:rsidDel="00520A8B">
          <w:rPr>
            <w:rFonts w:asciiTheme="minorHAnsi" w:hAnsiTheme="minorHAnsi"/>
            <w:sz w:val="24"/>
            <w:szCs w:val="24"/>
          </w:rPr>
          <w:delText>Katey Yoast</w:delText>
        </w:r>
      </w:del>
    </w:p>
    <w:p w14:paraId="5CDE283B"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Skye Wills</w:t>
      </w:r>
    </w:p>
    <w:p w14:paraId="51BA4303" w14:textId="77777777" w:rsidR="00AE7B52" w:rsidRPr="00626EB3" w:rsidRDefault="00AE7B52"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Kit Paris</w:t>
      </w:r>
    </w:p>
    <w:p w14:paraId="71A9B349" w14:textId="77777777" w:rsidR="00226ACD" w:rsidRPr="00626EB3" w:rsidRDefault="00226ACD" w:rsidP="00226ACD">
      <w:pPr>
        <w:rPr>
          <w:rFonts w:asciiTheme="minorHAnsi" w:hAnsiTheme="minorHAnsi"/>
          <w:sz w:val="24"/>
          <w:szCs w:val="24"/>
        </w:rPr>
      </w:pPr>
    </w:p>
    <w:p w14:paraId="164FF8A0" w14:textId="77777777" w:rsidR="002C3F62" w:rsidRDefault="00684686" w:rsidP="002C3F62">
      <w:pPr>
        <w:rPr>
          <w:rFonts w:asciiTheme="minorHAnsi" w:hAnsiTheme="minorHAnsi"/>
          <w:bCs/>
          <w:sz w:val="24"/>
          <w:szCs w:val="24"/>
        </w:rPr>
      </w:pPr>
      <w:r>
        <w:rPr>
          <w:rFonts w:asciiTheme="minorHAnsi" w:hAnsiTheme="minorHAnsi"/>
          <w:b/>
          <w:bCs/>
          <w:sz w:val="24"/>
          <w:szCs w:val="24"/>
        </w:rPr>
        <w:t xml:space="preserve">Project Objective(s): </w:t>
      </w:r>
      <w:r w:rsidR="002C3F62" w:rsidRPr="00626EB3">
        <w:rPr>
          <w:rFonts w:asciiTheme="minorHAnsi" w:hAnsiTheme="minorHAnsi"/>
          <w:bCs/>
          <w:sz w:val="24"/>
          <w:szCs w:val="24"/>
        </w:rPr>
        <w:t>Establishment of a more precise definition of the terms “low, representative value, and high” (l-</w:t>
      </w:r>
      <w:proofErr w:type="spellStart"/>
      <w:r w:rsidR="002C3F62" w:rsidRPr="00626EB3">
        <w:rPr>
          <w:rFonts w:asciiTheme="minorHAnsi" w:hAnsiTheme="minorHAnsi"/>
          <w:bCs/>
          <w:sz w:val="24"/>
          <w:szCs w:val="24"/>
        </w:rPr>
        <w:t>rv</w:t>
      </w:r>
      <w:proofErr w:type="spellEnd"/>
      <w:r w:rsidR="002C3F62" w:rsidRPr="00626EB3">
        <w:rPr>
          <w:rFonts w:asciiTheme="minorHAnsi" w:hAnsiTheme="minorHAnsi"/>
          <w:bCs/>
          <w:sz w:val="24"/>
          <w:szCs w:val="24"/>
        </w:rPr>
        <w:t>-h)</w:t>
      </w:r>
      <w:r w:rsidR="002C3F62" w:rsidRPr="00626EB3">
        <w:rPr>
          <w:rFonts w:asciiTheme="minorHAnsi" w:hAnsiTheme="minorHAnsi"/>
          <w:b/>
          <w:bCs/>
          <w:sz w:val="24"/>
          <w:szCs w:val="24"/>
        </w:rPr>
        <w:t xml:space="preserve"> </w:t>
      </w:r>
      <w:r w:rsidR="002C3F62" w:rsidRPr="00626EB3">
        <w:rPr>
          <w:rFonts w:asciiTheme="minorHAnsi" w:hAnsiTheme="minorHAnsi"/>
          <w:bCs/>
          <w:sz w:val="24"/>
          <w:szCs w:val="24"/>
        </w:rPr>
        <w:t>in the National Soil Survey Handbook</w:t>
      </w:r>
      <w:r w:rsidR="003B7665" w:rsidRPr="00626EB3">
        <w:rPr>
          <w:rFonts w:asciiTheme="minorHAnsi" w:hAnsiTheme="minorHAnsi"/>
          <w:bCs/>
          <w:sz w:val="24"/>
          <w:szCs w:val="24"/>
        </w:rPr>
        <w:t xml:space="preserve"> (NSSH)</w:t>
      </w:r>
      <w:r w:rsidR="002C3F62" w:rsidRPr="00626EB3">
        <w:rPr>
          <w:rFonts w:asciiTheme="minorHAnsi" w:hAnsiTheme="minorHAnsi"/>
          <w:bCs/>
          <w:sz w:val="24"/>
          <w:szCs w:val="24"/>
        </w:rPr>
        <w:t xml:space="preserve"> for the population of data elements in NASIS.</w:t>
      </w:r>
      <w:del w:id="3" w:author="Beaudette, Dylan - NRCS, Sonora, CA" w:date="2017-01-18T16:20:00Z">
        <w:r w:rsidR="00CF726E" w:rsidDel="000C3FC9">
          <w:rPr>
            <w:rFonts w:asciiTheme="minorHAnsi" w:hAnsiTheme="minorHAnsi"/>
            <w:bCs/>
            <w:sz w:val="24"/>
            <w:szCs w:val="24"/>
          </w:rPr>
          <w:delText xml:space="preserve"> </w:delText>
        </w:r>
      </w:del>
    </w:p>
    <w:p w14:paraId="1501C468" w14:textId="77777777" w:rsidR="00CF726E" w:rsidRDefault="00CF726E" w:rsidP="002C3F62">
      <w:pPr>
        <w:rPr>
          <w:rFonts w:asciiTheme="minorHAnsi" w:hAnsiTheme="minorHAnsi"/>
          <w:bCs/>
          <w:sz w:val="24"/>
          <w:szCs w:val="24"/>
        </w:rPr>
      </w:pPr>
    </w:p>
    <w:p w14:paraId="7FD878AF" w14:textId="0135164C" w:rsidR="00CF726E" w:rsidRPr="00CF726E" w:rsidRDefault="00CF726E" w:rsidP="002C3F62">
      <w:pPr>
        <w:rPr>
          <w:rFonts w:asciiTheme="minorHAnsi" w:hAnsiTheme="minorHAnsi"/>
          <w:bCs/>
          <w:sz w:val="24"/>
          <w:szCs w:val="24"/>
        </w:rPr>
      </w:pPr>
      <w:commentRangeStart w:id="4"/>
      <w:r>
        <w:rPr>
          <w:rFonts w:asciiTheme="minorHAnsi" w:hAnsiTheme="minorHAnsi"/>
          <w:bCs/>
          <w:sz w:val="24"/>
          <w:szCs w:val="24"/>
        </w:rPr>
        <w:t xml:space="preserve">Proposed Definition: </w:t>
      </w:r>
      <w:r w:rsidRPr="00B668BF">
        <w:rPr>
          <w:rFonts w:asciiTheme="minorHAnsi" w:hAnsiTheme="minorHAnsi"/>
          <w:sz w:val="24"/>
          <w:szCs w:val="24"/>
        </w:rPr>
        <w:t>“For recent and newly populated information in NASIS, the low-</w:t>
      </w:r>
      <w:proofErr w:type="spellStart"/>
      <w:r w:rsidRPr="00B668BF">
        <w:rPr>
          <w:rFonts w:asciiTheme="minorHAnsi" w:hAnsiTheme="minorHAnsi"/>
          <w:sz w:val="24"/>
          <w:szCs w:val="24"/>
        </w:rPr>
        <w:t>rv</w:t>
      </w:r>
      <w:proofErr w:type="spellEnd"/>
      <w:r w:rsidRPr="00B668BF">
        <w:rPr>
          <w:rFonts w:asciiTheme="minorHAnsi" w:hAnsiTheme="minorHAnsi"/>
          <w:sz w:val="24"/>
          <w:szCs w:val="24"/>
        </w:rPr>
        <w:t>-high values are meant to approximate the 10</w:t>
      </w:r>
      <w:r w:rsidRPr="00B668BF">
        <w:rPr>
          <w:rFonts w:asciiTheme="minorHAnsi" w:hAnsiTheme="minorHAnsi"/>
          <w:sz w:val="24"/>
          <w:szCs w:val="24"/>
          <w:vertAlign w:val="superscript"/>
        </w:rPr>
        <w:t>th</w:t>
      </w:r>
      <w:r w:rsidRPr="00B668BF">
        <w:rPr>
          <w:rFonts w:asciiTheme="minorHAnsi" w:hAnsiTheme="minorHAnsi"/>
          <w:sz w:val="24"/>
          <w:szCs w:val="24"/>
        </w:rPr>
        <w:t>, 50</w:t>
      </w:r>
      <w:r w:rsidRPr="00B668BF">
        <w:rPr>
          <w:rFonts w:asciiTheme="minorHAnsi" w:hAnsiTheme="minorHAnsi"/>
          <w:sz w:val="24"/>
          <w:szCs w:val="24"/>
          <w:vertAlign w:val="superscript"/>
        </w:rPr>
        <w:t>th</w:t>
      </w:r>
      <w:r w:rsidRPr="00B668BF">
        <w:rPr>
          <w:rFonts w:asciiTheme="minorHAnsi" w:hAnsiTheme="minorHAnsi"/>
          <w:sz w:val="24"/>
          <w:szCs w:val="24"/>
        </w:rPr>
        <w:t>, and 90</w:t>
      </w:r>
      <w:r w:rsidRPr="00B668BF">
        <w:rPr>
          <w:rFonts w:asciiTheme="minorHAnsi" w:hAnsiTheme="minorHAnsi"/>
          <w:sz w:val="24"/>
          <w:szCs w:val="24"/>
          <w:vertAlign w:val="superscript"/>
        </w:rPr>
        <w:t>th</w:t>
      </w:r>
      <w:r w:rsidRPr="00B668BF">
        <w:rPr>
          <w:rFonts w:asciiTheme="minorHAnsi" w:hAnsiTheme="minorHAnsi"/>
          <w:sz w:val="24"/>
          <w:szCs w:val="24"/>
        </w:rPr>
        <w:t xml:space="preserve"> percentiles of the data”</w:t>
      </w:r>
      <w:ins w:id="5" w:author="Beaudette, Dylan - NRCS, Sonora, CA" w:date="2017-01-18T16:19:00Z">
        <w:r w:rsidR="000C3FC9">
          <w:rPr>
            <w:rFonts w:asciiTheme="minorHAnsi" w:hAnsiTheme="minorHAnsi"/>
            <w:sz w:val="24"/>
            <w:szCs w:val="24"/>
          </w:rPr>
          <w:t>.</w:t>
        </w:r>
      </w:ins>
      <w:commentRangeEnd w:id="4"/>
      <w:ins w:id="6" w:author="Beaudette, Dylan - NRCS, Sonora, CA" w:date="2017-01-18T16:27:00Z">
        <w:r w:rsidR="00F21F39">
          <w:rPr>
            <w:rStyle w:val="CommentReference"/>
          </w:rPr>
          <w:commentReference w:id="4"/>
        </w:r>
      </w:ins>
    </w:p>
    <w:p w14:paraId="2E9AC68A" w14:textId="77777777" w:rsidR="00226ACD" w:rsidRPr="00626EB3" w:rsidRDefault="00226ACD" w:rsidP="00226ACD">
      <w:pPr>
        <w:rPr>
          <w:rFonts w:asciiTheme="minorHAnsi" w:hAnsiTheme="minorHAnsi"/>
          <w:sz w:val="24"/>
          <w:szCs w:val="24"/>
        </w:rPr>
      </w:pPr>
    </w:p>
    <w:p w14:paraId="02BF6471" w14:textId="77777777" w:rsidR="003B7665" w:rsidRPr="00684686" w:rsidRDefault="00226ACD" w:rsidP="00226ACD">
      <w:pPr>
        <w:rPr>
          <w:rFonts w:asciiTheme="minorHAnsi" w:hAnsiTheme="minorHAnsi"/>
          <w:b/>
          <w:bCs/>
          <w:sz w:val="24"/>
          <w:szCs w:val="24"/>
        </w:rPr>
      </w:pPr>
      <w:r w:rsidRPr="00626EB3">
        <w:rPr>
          <w:rFonts w:asciiTheme="minorHAnsi" w:hAnsiTheme="minorHAnsi"/>
          <w:b/>
          <w:bCs/>
          <w:sz w:val="24"/>
          <w:szCs w:val="24"/>
        </w:rPr>
        <w:t>Project Justification</w:t>
      </w:r>
      <w:r w:rsidR="00684686">
        <w:rPr>
          <w:rFonts w:asciiTheme="minorHAnsi" w:hAnsiTheme="minorHAnsi"/>
          <w:b/>
          <w:bCs/>
          <w:sz w:val="24"/>
          <w:szCs w:val="24"/>
        </w:rPr>
        <w:t xml:space="preserve">: </w:t>
      </w:r>
      <w:r w:rsidR="003B7665" w:rsidRPr="00626EB3">
        <w:rPr>
          <w:rFonts w:asciiTheme="minorHAnsi" w:hAnsiTheme="minorHAnsi"/>
          <w:color w:val="auto"/>
          <w:sz w:val="24"/>
          <w:szCs w:val="24"/>
        </w:rPr>
        <w:t>Currently the</w:t>
      </w:r>
      <w:r w:rsidR="00B42377" w:rsidRPr="00626EB3">
        <w:rPr>
          <w:rFonts w:asciiTheme="minorHAnsi" w:hAnsiTheme="minorHAnsi"/>
          <w:color w:val="auto"/>
          <w:sz w:val="24"/>
          <w:szCs w:val="24"/>
        </w:rPr>
        <w:t xml:space="preserve"> </w:t>
      </w:r>
      <w:r w:rsidR="003B7665" w:rsidRPr="00626EB3">
        <w:rPr>
          <w:rFonts w:asciiTheme="minorHAnsi" w:hAnsiTheme="minorHAnsi"/>
          <w:color w:val="auto"/>
          <w:sz w:val="24"/>
          <w:szCs w:val="24"/>
        </w:rPr>
        <w:t xml:space="preserve">terms low, </w:t>
      </w:r>
      <w:proofErr w:type="spellStart"/>
      <w:proofErr w:type="gramStart"/>
      <w:r w:rsidR="003B7665" w:rsidRPr="00626EB3">
        <w:rPr>
          <w:rFonts w:asciiTheme="minorHAnsi" w:hAnsiTheme="minorHAnsi"/>
          <w:color w:val="auto"/>
          <w:sz w:val="24"/>
          <w:szCs w:val="24"/>
        </w:rPr>
        <w:t>rv</w:t>
      </w:r>
      <w:proofErr w:type="spellEnd"/>
      <w:proofErr w:type="gramEnd"/>
      <w:r w:rsidR="003B7665" w:rsidRPr="00626EB3">
        <w:rPr>
          <w:rFonts w:asciiTheme="minorHAnsi" w:hAnsiTheme="minorHAnsi"/>
          <w:color w:val="auto"/>
          <w:sz w:val="24"/>
          <w:szCs w:val="24"/>
        </w:rPr>
        <w:t xml:space="preserve">, and-high </w:t>
      </w:r>
      <w:r w:rsidR="00B42377" w:rsidRPr="00626EB3">
        <w:rPr>
          <w:rFonts w:asciiTheme="minorHAnsi" w:hAnsiTheme="minorHAnsi"/>
          <w:color w:val="auto"/>
          <w:sz w:val="24"/>
          <w:szCs w:val="24"/>
        </w:rPr>
        <w:t xml:space="preserve">are mentioned </w:t>
      </w:r>
      <w:r w:rsidR="003B7665" w:rsidRPr="00626EB3">
        <w:rPr>
          <w:rFonts w:asciiTheme="minorHAnsi" w:hAnsiTheme="minorHAnsi"/>
          <w:color w:val="auto"/>
          <w:sz w:val="24"/>
          <w:szCs w:val="24"/>
        </w:rPr>
        <w:t xml:space="preserve">in sections </w:t>
      </w:r>
      <w:hyperlink r:id="rId9" w:history="1">
        <w:r w:rsidR="003B7665" w:rsidRPr="00626EB3">
          <w:rPr>
            <w:rStyle w:val="Hyperlink"/>
            <w:rFonts w:asciiTheme="minorHAnsi" w:hAnsiTheme="minorHAnsi"/>
            <w:color w:val="auto"/>
            <w:sz w:val="24"/>
            <w:szCs w:val="24"/>
          </w:rPr>
          <w:t>618.2 and 618.3</w:t>
        </w:r>
      </w:hyperlink>
      <w:r w:rsidR="003B7665" w:rsidRPr="00626EB3">
        <w:rPr>
          <w:rFonts w:asciiTheme="minorHAnsi" w:hAnsiTheme="minorHAnsi"/>
          <w:color w:val="auto"/>
          <w:sz w:val="24"/>
          <w:szCs w:val="24"/>
        </w:rPr>
        <w:t xml:space="preserve"> of the NSSH</w:t>
      </w:r>
      <w:r w:rsidR="00B42377" w:rsidRPr="00626EB3">
        <w:rPr>
          <w:rFonts w:asciiTheme="minorHAnsi" w:hAnsiTheme="minorHAnsi"/>
          <w:color w:val="auto"/>
          <w:sz w:val="24"/>
          <w:szCs w:val="24"/>
        </w:rPr>
        <w:t>, but not precisely defined</w:t>
      </w:r>
      <w:r w:rsidR="003B7665" w:rsidRPr="00626EB3">
        <w:rPr>
          <w:rFonts w:asciiTheme="minorHAnsi" w:hAnsiTheme="minorHAnsi"/>
          <w:color w:val="auto"/>
          <w:sz w:val="24"/>
          <w:szCs w:val="24"/>
        </w:rPr>
        <w:t xml:space="preserve">. A </w:t>
      </w:r>
      <w:r w:rsidR="00B42377" w:rsidRPr="00626EB3">
        <w:rPr>
          <w:rFonts w:asciiTheme="minorHAnsi" w:hAnsiTheme="minorHAnsi"/>
          <w:color w:val="auto"/>
          <w:sz w:val="24"/>
          <w:szCs w:val="24"/>
        </w:rPr>
        <w:t>loose</w:t>
      </w:r>
      <w:r w:rsidR="003B7665" w:rsidRPr="00626EB3">
        <w:rPr>
          <w:rFonts w:asciiTheme="minorHAnsi" w:hAnsiTheme="minorHAnsi"/>
          <w:color w:val="auto"/>
          <w:sz w:val="24"/>
          <w:szCs w:val="24"/>
        </w:rPr>
        <w:t xml:space="preserve"> definition has made sense because of the highly variable methods used to populate the low, </w:t>
      </w:r>
      <w:proofErr w:type="spellStart"/>
      <w:proofErr w:type="gramStart"/>
      <w:r w:rsidR="003B7665" w:rsidRPr="00626EB3">
        <w:rPr>
          <w:rFonts w:asciiTheme="minorHAnsi" w:hAnsiTheme="minorHAnsi"/>
          <w:color w:val="auto"/>
          <w:sz w:val="24"/>
          <w:szCs w:val="24"/>
        </w:rPr>
        <w:t>rv</w:t>
      </w:r>
      <w:proofErr w:type="spellEnd"/>
      <w:proofErr w:type="gramEnd"/>
      <w:r w:rsidR="003B7665" w:rsidRPr="00626EB3">
        <w:rPr>
          <w:rFonts w:asciiTheme="minorHAnsi" w:hAnsiTheme="minorHAnsi"/>
          <w:color w:val="auto"/>
          <w:sz w:val="24"/>
          <w:szCs w:val="24"/>
        </w:rPr>
        <w:t xml:space="preserve">, and high values in all of the various data fields in NASIS that </w:t>
      </w:r>
      <w:r w:rsidR="00B42377" w:rsidRPr="00626EB3">
        <w:rPr>
          <w:rFonts w:asciiTheme="minorHAnsi" w:hAnsiTheme="minorHAnsi"/>
          <w:color w:val="auto"/>
          <w:sz w:val="24"/>
          <w:szCs w:val="24"/>
        </w:rPr>
        <w:t>represent</w:t>
      </w:r>
      <w:r w:rsidR="003B7665" w:rsidRPr="00626EB3">
        <w:rPr>
          <w:rFonts w:asciiTheme="minorHAnsi" w:hAnsiTheme="minorHAnsi"/>
          <w:color w:val="auto"/>
          <w:sz w:val="24"/>
          <w:szCs w:val="24"/>
        </w:rPr>
        <w:t xml:space="preserve"> a collection of many different vintages and sources of soil survey data. </w:t>
      </w:r>
      <w:r w:rsidR="00AE7B52" w:rsidRPr="00626EB3">
        <w:rPr>
          <w:rFonts w:asciiTheme="minorHAnsi" w:hAnsiTheme="minorHAnsi"/>
          <w:color w:val="auto"/>
          <w:sz w:val="24"/>
          <w:szCs w:val="24"/>
        </w:rPr>
        <w:t xml:space="preserve">And, for much of the uses of soil survey information, this level of precision likely provides enough accuracy. </w:t>
      </w:r>
      <w:r w:rsidR="00DB731D" w:rsidRPr="00626EB3">
        <w:rPr>
          <w:rFonts w:asciiTheme="minorHAnsi" w:hAnsiTheme="minorHAnsi"/>
          <w:color w:val="auto"/>
          <w:sz w:val="24"/>
          <w:szCs w:val="24"/>
        </w:rPr>
        <w:t>For recent, ongoing, and future data collection efforts however, we aspire to populate NASIS fields using as much field-collected data as possible. As our data becomes m</w:t>
      </w:r>
      <w:r w:rsidR="00B42377" w:rsidRPr="00626EB3">
        <w:rPr>
          <w:rFonts w:asciiTheme="minorHAnsi" w:hAnsiTheme="minorHAnsi"/>
          <w:color w:val="auto"/>
          <w:sz w:val="24"/>
          <w:szCs w:val="24"/>
        </w:rPr>
        <w:t>ore and more widely used, i</w:t>
      </w:r>
      <w:r w:rsidR="00DB731D" w:rsidRPr="00626EB3">
        <w:rPr>
          <w:rFonts w:asciiTheme="minorHAnsi" w:hAnsiTheme="minorHAnsi"/>
          <w:color w:val="auto"/>
          <w:sz w:val="24"/>
          <w:szCs w:val="24"/>
        </w:rPr>
        <w:t>t has become increasingly urgent that we establish more precise definitions for these data ranges. While acknowledging that older data may not meet the new criteria, updated definitions are needed for current work that can accommodate more data-driven and modern approaches to computing soil survey data ranges.</w:t>
      </w:r>
      <w:r w:rsidR="00B42377" w:rsidRPr="00626EB3">
        <w:rPr>
          <w:rFonts w:asciiTheme="minorHAnsi" w:hAnsiTheme="minorHAnsi"/>
          <w:color w:val="auto"/>
          <w:sz w:val="24"/>
          <w:szCs w:val="24"/>
        </w:rPr>
        <w:t xml:space="preserve"> Definitions will also help users of past and current data have a better understanding of the correct uses and limitations of our data.</w:t>
      </w:r>
    </w:p>
    <w:p w14:paraId="037D0165" w14:textId="77777777" w:rsidR="00226ACD" w:rsidRPr="00626EB3" w:rsidRDefault="00226ACD" w:rsidP="00226ACD">
      <w:pPr>
        <w:rPr>
          <w:rFonts w:asciiTheme="minorHAnsi" w:hAnsiTheme="minorHAnsi"/>
          <w:b/>
          <w:bCs/>
          <w:sz w:val="24"/>
          <w:szCs w:val="24"/>
        </w:rPr>
      </w:pPr>
    </w:p>
    <w:p w14:paraId="6DAB37F6" w14:textId="77777777" w:rsidR="00226ACD" w:rsidRPr="00626EB3" w:rsidRDefault="00226ACD" w:rsidP="00226ACD">
      <w:pPr>
        <w:rPr>
          <w:rFonts w:asciiTheme="minorHAnsi" w:hAnsiTheme="minorHAnsi"/>
          <w:sz w:val="24"/>
          <w:szCs w:val="24"/>
        </w:rPr>
      </w:pPr>
      <w:r w:rsidRPr="00626EB3">
        <w:rPr>
          <w:rFonts w:asciiTheme="minorHAnsi" w:hAnsiTheme="minorHAnsi"/>
          <w:b/>
          <w:bCs/>
          <w:sz w:val="24"/>
          <w:szCs w:val="24"/>
        </w:rPr>
        <w:t>Background Information, Materials</w:t>
      </w:r>
      <w:r w:rsidRPr="00626EB3">
        <w:rPr>
          <w:rFonts w:asciiTheme="minorHAnsi" w:hAnsiTheme="minorHAnsi"/>
          <w:sz w:val="24"/>
          <w:szCs w:val="24"/>
        </w:rPr>
        <w:t xml:space="preserve"> </w:t>
      </w:r>
    </w:p>
    <w:p w14:paraId="5C8ED902" w14:textId="77777777" w:rsidR="00DB731D" w:rsidRPr="00626EB3" w:rsidRDefault="00DB731D" w:rsidP="00226ACD">
      <w:pPr>
        <w:rPr>
          <w:rFonts w:asciiTheme="minorHAnsi" w:hAnsiTheme="minorHAnsi"/>
          <w:sz w:val="24"/>
          <w:szCs w:val="24"/>
        </w:rPr>
      </w:pPr>
    </w:p>
    <w:p w14:paraId="6F280DFF" w14:textId="77777777" w:rsidR="00B42377" w:rsidRPr="00626EB3" w:rsidRDefault="00B42377" w:rsidP="00226ACD">
      <w:pPr>
        <w:rPr>
          <w:rFonts w:asciiTheme="minorHAnsi" w:hAnsiTheme="minorHAnsi"/>
          <w:sz w:val="24"/>
          <w:szCs w:val="24"/>
        </w:rPr>
      </w:pPr>
      <w:r w:rsidRPr="00626EB3">
        <w:rPr>
          <w:rFonts w:asciiTheme="minorHAnsi" w:hAnsiTheme="minorHAnsi"/>
          <w:sz w:val="24"/>
          <w:szCs w:val="24"/>
        </w:rPr>
        <w:t>The topic of how to represent soils and landscapes in o</w:t>
      </w:r>
      <w:r w:rsidR="0058302C" w:rsidRPr="00626EB3">
        <w:rPr>
          <w:rFonts w:asciiTheme="minorHAnsi" w:hAnsiTheme="minorHAnsi"/>
          <w:sz w:val="24"/>
          <w:szCs w:val="24"/>
        </w:rPr>
        <w:t xml:space="preserve">ur tabular database is not new and many venerable soil scientist have grappled with this topic (see References section). </w:t>
      </w:r>
      <w:r w:rsidRPr="00626EB3">
        <w:rPr>
          <w:rFonts w:asciiTheme="minorHAnsi" w:hAnsiTheme="minorHAnsi"/>
          <w:sz w:val="24"/>
          <w:szCs w:val="24"/>
        </w:rPr>
        <w:t xml:space="preserve">The kinds of variables for which we provide numerical ranges </w:t>
      </w:r>
      <w:r w:rsidR="0058302C" w:rsidRPr="00626EB3">
        <w:rPr>
          <w:rFonts w:asciiTheme="minorHAnsi" w:hAnsiTheme="minorHAnsi"/>
          <w:sz w:val="24"/>
          <w:szCs w:val="24"/>
        </w:rPr>
        <w:t>in our database are as follows:</w:t>
      </w:r>
    </w:p>
    <w:p w14:paraId="6EADDB88" w14:textId="77777777" w:rsidR="0058302C" w:rsidRPr="00626EB3" w:rsidRDefault="0058302C" w:rsidP="00226ACD">
      <w:pPr>
        <w:rPr>
          <w:rFonts w:asciiTheme="minorHAnsi" w:hAnsiTheme="minorHAnsi"/>
          <w:sz w:val="24"/>
          <w:szCs w:val="24"/>
        </w:rPr>
      </w:pPr>
    </w:p>
    <w:tbl>
      <w:tblPr>
        <w:tblStyle w:val="TableGrid"/>
        <w:tblW w:w="7735" w:type="dxa"/>
        <w:tblLook w:val="04A0" w:firstRow="1" w:lastRow="0" w:firstColumn="1" w:lastColumn="0" w:noHBand="0" w:noVBand="1"/>
      </w:tblPr>
      <w:tblGrid>
        <w:gridCol w:w="3235"/>
        <w:gridCol w:w="4500"/>
      </w:tblGrid>
      <w:tr w:rsidR="00AE7B52" w:rsidRPr="00626EB3" w14:paraId="2761DBB9" w14:textId="77777777" w:rsidTr="00AE7B52">
        <w:tc>
          <w:tcPr>
            <w:tcW w:w="3235" w:type="dxa"/>
          </w:tcPr>
          <w:p w14:paraId="1ECBDFD4"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Variable Type</w:t>
            </w:r>
          </w:p>
        </w:tc>
        <w:tc>
          <w:tcPr>
            <w:tcW w:w="4500" w:type="dxa"/>
          </w:tcPr>
          <w:p w14:paraId="0E567F64"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Examples</w:t>
            </w:r>
          </w:p>
        </w:tc>
      </w:tr>
      <w:tr w:rsidR="00AE7B52" w:rsidRPr="00626EB3" w14:paraId="780A91C0" w14:textId="77777777" w:rsidTr="00AE7B52">
        <w:tc>
          <w:tcPr>
            <w:tcW w:w="3235" w:type="dxa"/>
          </w:tcPr>
          <w:p w14:paraId="70370B1E" w14:textId="77777777" w:rsidR="00AE7B52" w:rsidRPr="00626EB3" w:rsidRDefault="00AE7B52" w:rsidP="00ED3D1E">
            <w:pPr>
              <w:ind w:left="67" w:firstLine="0"/>
              <w:rPr>
                <w:rFonts w:asciiTheme="minorHAnsi" w:hAnsiTheme="minorHAnsi"/>
                <w:sz w:val="24"/>
                <w:szCs w:val="24"/>
              </w:rPr>
            </w:pPr>
            <w:r w:rsidRPr="00626EB3">
              <w:rPr>
                <w:rFonts w:asciiTheme="minorHAnsi" w:hAnsiTheme="minorHAnsi"/>
                <w:sz w:val="24"/>
                <w:szCs w:val="24"/>
              </w:rPr>
              <w:t>Soil properties/derived values for component horizons  in a map unit</w:t>
            </w:r>
          </w:p>
        </w:tc>
        <w:tc>
          <w:tcPr>
            <w:tcW w:w="4500" w:type="dxa"/>
          </w:tcPr>
          <w:p w14:paraId="0AB25F9C" w14:textId="77777777" w:rsidR="00AE7B52" w:rsidRPr="00626EB3" w:rsidRDefault="00AE7B52" w:rsidP="00AE7B52">
            <w:pPr>
              <w:ind w:left="187"/>
              <w:rPr>
                <w:rFonts w:asciiTheme="minorHAnsi" w:hAnsiTheme="minorHAnsi"/>
                <w:sz w:val="24"/>
                <w:szCs w:val="24"/>
              </w:rPr>
            </w:pPr>
            <w:r w:rsidRPr="00626EB3">
              <w:rPr>
                <w:rFonts w:asciiTheme="minorHAnsi" w:hAnsiTheme="minorHAnsi"/>
                <w:sz w:val="24"/>
                <w:szCs w:val="24"/>
              </w:rPr>
              <w:t xml:space="preserve">Clay %, pH, </w:t>
            </w:r>
            <w:proofErr w:type="spellStart"/>
            <w:r w:rsidRPr="00626EB3">
              <w:rPr>
                <w:rFonts w:asciiTheme="minorHAnsi" w:hAnsiTheme="minorHAnsi"/>
                <w:sz w:val="24"/>
                <w:szCs w:val="24"/>
              </w:rPr>
              <w:t>Ksat</w:t>
            </w:r>
            <w:proofErr w:type="spellEnd"/>
            <w:r w:rsidRPr="00626EB3">
              <w:rPr>
                <w:rFonts w:asciiTheme="minorHAnsi" w:hAnsiTheme="minorHAnsi"/>
                <w:sz w:val="24"/>
                <w:szCs w:val="24"/>
              </w:rPr>
              <w:t xml:space="preserve">, bulk density, %OM, EC, </w:t>
            </w:r>
          </w:p>
        </w:tc>
      </w:tr>
      <w:tr w:rsidR="00AE7B52" w:rsidRPr="00626EB3" w14:paraId="6359107C" w14:textId="77777777" w:rsidTr="00AE7B52">
        <w:tc>
          <w:tcPr>
            <w:tcW w:w="3235" w:type="dxa"/>
          </w:tcPr>
          <w:p w14:paraId="488667CA" w14:textId="77777777" w:rsidR="00AE7B52" w:rsidRPr="00626EB3" w:rsidRDefault="00AE7B52" w:rsidP="00AE7B52">
            <w:pPr>
              <w:ind w:left="67" w:firstLine="0"/>
              <w:rPr>
                <w:rFonts w:asciiTheme="minorHAnsi" w:hAnsiTheme="minorHAnsi"/>
                <w:sz w:val="24"/>
                <w:szCs w:val="24"/>
              </w:rPr>
            </w:pPr>
            <w:r w:rsidRPr="00626EB3">
              <w:rPr>
                <w:rFonts w:asciiTheme="minorHAnsi" w:hAnsiTheme="minorHAnsi"/>
                <w:sz w:val="24"/>
                <w:szCs w:val="24"/>
              </w:rPr>
              <w:lastRenderedPageBreak/>
              <w:t>Soil properties and environmental data for components in a map unit</w:t>
            </w:r>
          </w:p>
        </w:tc>
        <w:tc>
          <w:tcPr>
            <w:tcW w:w="4500" w:type="dxa"/>
          </w:tcPr>
          <w:p w14:paraId="67487FBB"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Surface fragments, diagnostic features horizon depths, Slope, MAAT, MAST,</w:t>
            </w:r>
          </w:p>
        </w:tc>
      </w:tr>
    </w:tbl>
    <w:p w14:paraId="6ADA3FEF" w14:textId="77777777" w:rsidR="0058302C" w:rsidRPr="00626EB3" w:rsidRDefault="0058302C" w:rsidP="00226ACD">
      <w:pPr>
        <w:rPr>
          <w:rFonts w:asciiTheme="minorHAnsi" w:hAnsiTheme="minorHAnsi"/>
          <w:sz w:val="24"/>
          <w:szCs w:val="24"/>
        </w:rPr>
      </w:pPr>
    </w:p>
    <w:p w14:paraId="51D39A53" w14:textId="77777777" w:rsidR="00226ACD" w:rsidRPr="00626EB3" w:rsidRDefault="00AE7B52" w:rsidP="00226ACD">
      <w:pPr>
        <w:rPr>
          <w:rFonts w:asciiTheme="minorHAnsi" w:hAnsiTheme="minorHAnsi"/>
          <w:color w:val="auto"/>
          <w:sz w:val="24"/>
          <w:szCs w:val="24"/>
        </w:rPr>
      </w:pPr>
      <w:r w:rsidRPr="00626EB3">
        <w:rPr>
          <w:rFonts w:asciiTheme="minorHAnsi" w:hAnsiTheme="minorHAnsi"/>
          <w:color w:val="auto"/>
          <w:sz w:val="24"/>
          <w:szCs w:val="24"/>
        </w:rPr>
        <w:t xml:space="preserve">Note - </w:t>
      </w:r>
      <w:r w:rsidR="00ED3D1E" w:rsidRPr="00626EB3">
        <w:rPr>
          <w:rFonts w:asciiTheme="minorHAnsi" w:hAnsiTheme="minorHAnsi"/>
          <w:color w:val="auto"/>
          <w:sz w:val="24"/>
          <w:szCs w:val="24"/>
        </w:rPr>
        <w:t>While l-</w:t>
      </w:r>
      <w:proofErr w:type="spellStart"/>
      <w:r w:rsidR="00ED3D1E" w:rsidRPr="00626EB3">
        <w:rPr>
          <w:rFonts w:asciiTheme="minorHAnsi" w:hAnsiTheme="minorHAnsi"/>
          <w:color w:val="auto"/>
          <w:sz w:val="24"/>
          <w:szCs w:val="24"/>
        </w:rPr>
        <w:t>rv</w:t>
      </w:r>
      <w:proofErr w:type="spellEnd"/>
      <w:r w:rsidR="00ED3D1E" w:rsidRPr="00626EB3">
        <w:rPr>
          <w:rFonts w:asciiTheme="minorHAnsi" w:hAnsiTheme="minorHAnsi"/>
          <w:color w:val="auto"/>
          <w:sz w:val="24"/>
          <w:szCs w:val="24"/>
        </w:rPr>
        <w:t>-h columns are available in the Site and Pedon objects, they are generally not populated.</w:t>
      </w:r>
    </w:p>
    <w:p w14:paraId="3DD44E93" w14:textId="77777777" w:rsidR="00D05D4F" w:rsidRPr="00626EB3" w:rsidRDefault="00D05D4F" w:rsidP="00226ACD">
      <w:pPr>
        <w:rPr>
          <w:rFonts w:asciiTheme="minorHAnsi" w:hAnsiTheme="minorHAnsi"/>
          <w:color w:val="auto"/>
          <w:sz w:val="24"/>
          <w:szCs w:val="24"/>
        </w:rPr>
      </w:pPr>
    </w:p>
    <w:p w14:paraId="14D730E0" w14:textId="77777777" w:rsidR="00D05D4F" w:rsidRDefault="00D05D4F" w:rsidP="00D05D4F">
      <w:pPr>
        <w:rPr>
          <w:rFonts w:asciiTheme="minorHAnsi" w:hAnsiTheme="minorHAnsi"/>
          <w:bCs/>
          <w:sz w:val="24"/>
          <w:szCs w:val="24"/>
          <w:u w:val="single"/>
        </w:rPr>
      </w:pPr>
      <w:r w:rsidRPr="00626EB3">
        <w:rPr>
          <w:rFonts w:asciiTheme="minorHAnsi" w:hAnsiTheme="minorHAnsi"/>
          <w:bCs/>
          <w:sz w:val="24"/>
          <w:szCs w:val="24"/>
          <w:u w:val="single"/>
        </w:rPr>
        <w:t>Transition to standardized statistical approaches</w:t>
      </w:r>
    </w:p>
    <w:p w14:paraId="1E7AC231" w14:textId="77777777" w:rsidR="00626EB3" w:rsidRPr="00626EB3" w:rsidRDefault="00626EB3" w:rsidP="00D05D4F">
      <w:pPr>
        <w:rPr>
          <w:rFonts w:asciiTheme="minorHAnsi" w:hAnsiTheme="minorHAnsi"/>
          <w:bCs/>
          <w:sz w:val="24"/>
          <w:szCs w:val="24"/>
          <w:u w:val="single"/>
        </w:rPr>
      </w:pPr>
    </w:p>
    <w:p w14:paraId="667889D8"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w:t>
      </w:r>
      <w:r w:rsidR="00464ABA" w:rsidRPr="00626EB3">
        <w:rPr>
          <w:rFonts w:asciiTheme="minorHAnsi" w:hAnsiTheme="minorHAnsi"/>
          <w:bCs/>
          <w:sz w:val="24"/>
          <w:szCs w:val="24"/>
        </w:rPr>
        <w:t xml:space="preserve">In Region 2, many </w:t>
      </w:r>
      <w:r w:rsidRPr="00626EB3">
        <w:rPr>
          <w:rFonts w:asciiTheme="minorHAnsi" w:hAnsiTheme="minorHAnsi"/>
          <w:bCs/>
          <w:sz w:val="24"/>
          <w:szCs w:val="24"/>
        </w:rPr>
        <w:t xml:space="preserve">MLRA offices that are creating MLRA map units as a result of SDJR projects </w:t>
      </w:r>
      <w:r w:rsidR="00626EB3" w:rsidRPr="00626EB3">
        <w:rPr>
          <w:rFonts w:asciiTheme="minorHAnsi" w:hAnsiTheme="minorHAnsi"/>
          <w:bCs/>
          <w:sz w:val="24"/>
          <w:szCs w:val="24"/>
        </w:rPr>
        <w:t>have</w:t>
      </w:r>
      <w:r w:rsidR="00464ABA" w:rsidRPr="00626EB3">
        <w:rPr>
          <w:rFonts w:asciiTheme="minorHAnsi" w:hAnsiTheme="minorHAnsi"/>
          <w:bCs/>
          <w:sz w:val="24"/>
          <w:szCs w:val="24"/>
        </w:rPr>
        <w:t xml:space="preserve"> been </w:t>
      </w:r>
      <w:r w:rsidRPr="00626EB3">
        <w:rPr>
          <w:rFonts w:asciiTheme="minorHAnsi" w:hAnsiTheme="minorHAnsi"/>
          <w:bCs/>
          <w:sz w:val="24"/>
          <w:szCs w:val="24"/>
        </w:rPr>
        <w:t xml:space="preserve">using the </w:t>
      </w:r>
      <w:r w:rsidRPr="00626EB3">
        <w:rPr>
          <w:rFonts w:asciiTheme="minorHAnsi" w:hAnsiTheme="minorHAnsi"/>
          <w:bCs/>
          <w:i/>
          <w:sz w:val="24"/>
          <w:szCs w:val="24"/>
        </w:rPr>
        <w:t>mean</w:t>
      </w:r>
      <w:r w:rsidRPr="00626EB3">
        <w:rPr>
          <w:rFonts w:asciiTheme="minorHAnsi" w:hAnsiTheme="minorHAnsi"/>
          <w:bCs/>
          <w:sz w:val="24"/>
          <w:szCs w:val="24"/>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94D1E94" w14:textId="77777777" w:rsidR="00D05D4F" w:rsidRPr="00626EB3" w:rsidRDefault="00D05D4F" w:rsidP="00D05D4F">
      <w:pPr>
        <w:rPr>
          <w:rFonts w:asciiTheme="minorHAnsi" w:hAnsiTheme="minorHAnsi"/>
          <w:bCs/>
          <w:sz w:val="24"/>
          <w:szCs w:val="24"/>
        </w:rPr>
      </w:pPr>
    </w:p>
    <w:p w14:paraId="5E9AD7F3"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There have been </w:t>
      </w:r>
      <w:hyperlink r:id="rId10" w:history="1">
        <w:r w:rsidRPr="00626EB3">
          <w:rPr>
            <w:rStyle w:val="Hyperlink"/>
            <w:rFonts w:asciiTheme="minorHAnsi" w:hAnsiTheme="minorHAnsi"/>
            <w:bCs/>
            <w:sz w:val="24"/>
            <w:szCs w:val="24"/>
          </w:rPr>
          <w:t>discussions for a while</w:t>
        </w:r>
      </w:hyperlink>
      <w:r w:rsidRPr="00626EB3">
        <w:rPr>
          <w:rFonts w:asciiTheme="minorHAnsi" w:hAnsiTheme="minorHAnsi"/>
          <w:bCs/>
          <w:sz w:val="24"/>
          <w:szCs w:val="24"/>
        </w:rPr>
        <w:t>, and current efforts are underway, to transition to a standardized approach to the population of “low”, “RV”, and “high” values in NASIS.</w:t>
      </w:r>
      <w:r w:rsidR="00684686">
        <w:rPr>
          <w:rFonts w:asciiTheme="minorHAnsi" w:hAnsiTheme="minorHAnsi"/>
          <w:bCs/>
          <w:sz w:val="24"/>
          <w:szCs w:val="24"/>
        </w:rPr>
        <w:t xml:space="preserve">  See </w:t>
      </w:r>
      <w:hyperlink w:anchor="Appendix1" w:history="1">
        <w:r w:rsidR="00684686" w:rsidRPr="009E29A2">
          <w:rPr>
            <w:rStyle w:val="Hyperlink"/>
            <w:rFonts w:asciiTheme="minorHAnsi" w:hAnsiTheme="minorHAnsi"/>
            <w:bCs/>
            <w:sz w:val="24"/>
            <w:szCs w:val="24"/>
          </w:rPr>
          <w:t>Appendix 1</w:t>
        </w:r>
      </w:hyperlink>
      <w:r w:rsidR="00684686">
        <w:rPr>
          <w:rFonts w:asciiTheme="minorHAnsi" w:hAnsiTheme="minorHAnsi"/>
          <w:bCs/>
          <w:sz w:val="24"/>
          <w:szCs w:val="24"/>
        </w:rPr>
        <w:t xml:space="preserve"> for a recent email discussion of this topic, as well as </w:t>
      </w:r>
      <w:hyperlink w:anchor="Appendix2" w:history="1">
        <w:r w:rsidR="00684686" w:rsidRPr="009E29A2">
          <w:rPr>
            <w:rStyle w:val="Hyperlink"/>
            <w:rFonts w:asciiTheme="minorHAnsi" w:hAnsiTheme="minorHAnsi"/>
            <w:bCs/>
            <w:sz w:val="24"/>
            <w:szCs w:val="24"/>
          </w:rPr>
          <w:t>Appendix 2</w:t>
        </w:r>
      </w:hyperlink>
      <w:r w:rsidR="00684686">
        <w:rPr>
          <w:rFonts w:asciiTheme="minorHAnsi" w:hAnsiTheme="minorHAnsi"/>
          <w:bCs/>
          <w:sz w:val="24"/>
          <w:szCs w:val="24"/>
        </w:rPr>
        <w:t xml:space="preserve"> for the introduction to an R-based tool to use statistical approaches to summarizing the environmental variables for map units.</w:t>
      </w:r>
    </w:p>
    <w:p w14:paraId="755B6A5A" w14:textId="77777777" w:rsidR="00D05D4F" w:rsidRPr="00626EB3" w:rsidRDefault="00D05D4F" w:rsidP="00D05D4F">
      <w:pPr>
        <w:rPr>
          <w:rFonts w:asciiTheme="minorHAnsi" w:hAnsiTheme="minorHAnsi"/>
          <w:b/>
          <w:bCs/>
          <w:sz w:val="24"/>
          <w:szCs w:val="24"/>
        </w:rPr>
      </w:pPr>
    </w:p>
    <w:p w14:paraId="4F0C002C"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This is from proposed edits by Tom </w:t>
      </w:r>
      <w:proofErr w:type="spellStart"/>
      <w:r w:rsidRPr="00626EB3">
        <w:rPr>
          <w:rFonts w:asciiTheme="minorHAnsi" w:hAnsiTheme="minorHAnsi"/>
          <w:bCs/>
          <w:sz w:val="24"/>
          <w:szCs w:val="24"/>
        </w:rPr>
        <w:t>D’Avello</w:t>
      </w:r>
      <w:proofErr w:type="spellEnd"/>
      <w:r w:rsidRPr="00626EB3">
        <w:rPr>
          <w:rFonts w:asciiTheme="minorHAnsi" w:hAnsiTheme="minorHAnsi"/>
          <w:bCs/>
          <w:sz w:val="24"/>
          <w:szCs w:val="24"/>
        </w:rPr>
        <w:t xml:space="preserve"> to the NSSH Part 618.55 in reference to the population of the “low”, “RV”, and “high” values for Component Slope Gradient in NASIS:</w:t>
      </w:r>
    </w:p>
    <w:p w14:paraId="1A6F6D08" w14:textId="77777777" w:rsidR="00D05D4F" w:rsidRPr="00626EB3" w:rsidRDefault="00D05D4F" w:rsidP="00D05D4F">
      <w:pPr>
        <w:rPr>
          <w:rFonts w:asciiTheme="minorHAnsi" w:hAnsiTheme="minorHAnsi"/>
          <w:bCs/>
          <w:sz w:val="24"/>
          <w:szCs w:val="24"/>
        </w:rPr>
      </w:pPr>
    </w:p>
    <w:p w14:paraId="3FB6859A"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sidRPr="00626EB3">
        <w:rPr>
          <w:rFonts w:asciiTheme="minorHAnsi" w:hAnsiTheme="minorHAnsi"/>
          <w:bCs/>
          <w:sz w:val="24"/>
          <w:szCs w:val="24"/>
          <w:vertAlign w:val="superscript"/>
        </w:rPr>
        <w:t>th</w:t>
      </w:r>
      <w:r w:rsidRPr="00626EB3">
        <w:rPr>
          <w:rFonts w:asciiTheme="minorHAnsi" w:hAnsiTheme="minorHAnsi"/>
          <w:bCs/>
          <w:sz w:val="24"/>
          <w:szCs w:val="24"/>
        </w:rPr>
        <w:t xml:space="preserve"> and 90</w:t>
      </w:r>
      <w:r w:rsidRPr="00626EB3">
        <w:rPr>
          <w:rFonts w:asciiTheme="minorHAnsi" w:hAnsiTheme="minorHAnsi"/>
          <w:bCs/>
          <w:sz w:val="24"/>
          <w:szCs w:val="24"/>
          <w:vertAlign w:val="superscript"/>
        </w:rPr>
        <w:t>th</w:t>
      </w:r>
      <w:r w:rsidRPr="00626EB3">
        <w:rPr>
          <w:rFonts w:asciiTheme="minorHAnsi" w:hAnsiTheme="minorHAnsi"/>
          <w:bCs/>
          <w:sz w:val="24"/>
          <w:szCs w:val="24"/>
        </w:rPr>
        <w:t xml:space="preserve"> percentiles as the low and high, represents 80 percent of the area.”</w:t>
      </w:r>
    </w:p>
    <w:p w14:paraId="5830398A" w14:textId="77777777" w:rsidR="00D05D4F" w:rsidRPr="00626EB3" w:rsidRDefault="00D05D4F" w:rsidP="00D05D4F">
      <w:pPr>
        <w:rPr>
          <w:rFonts w:asciiTheme="minorHAnsi" w:hAnsiTheme="minorHAnsi"/>
          <w:bCs/>
          <w:sz w:val="24"/>
          <w:szCs w:val="24"/>
        </w:rPr>
      </w:pPr>
    </w:p>
    <w:p w14:paraId="4D1C3FBE" w14:textId="77777777" w:rsidR="00D05D4F" w:rsidRPr="00626EB3" w:rsidRDefault="00D05D4F" w:rsidP="00D05D4F">
      <w:pPr>
        <w:rPr>
          <w:rFonts w:asciiTheme="minorHAnsi" w:hAnsiTheme="minorHAnsi"/>
          <w:bCs/>
          <w:sz w:val="24"/>
          <w:szCs w:val="24"/>
        </w:rPr>
      </w:pPr>
      <w:commentRangeStart w:id="7"/>
      <w:r w:rsidRPr="00626EB3">
        <w:rPr>
          <w:rFonts w:asciiTheme="minorHAnsi" w:hAnsiTheme="minorHAnsi"/>
          <w:bCs/>
          <w:sz w:val="24"/>
          <w:szCs w:val="24"/>
        </w:rPr>
        <w:t xml:space="preserve">From the </w:t>
      </w:r>
      <w:hyperlink r:id="rId11" w:history="1">
        <w:r w:rsidRPr="00626EB3">
          <w:rPr>
            <w:rStyle w:val="Hyperlink"/>
            <w:rFonts w:asciiTheme="minorHAnsi" w:hAnsiTheme="minorHAnsi"/>
            <w:bCs/>
            <w:sz w:val="24"/>
            <w:szCs w:val="24"/>
          </w:rPr>
          <w:t>NRCS National Water and Climate Center website</w:t>
        </w:r>
      </w:hyperlink>
      <w:r w:rsidRPr="00626EB3">
        <w:rPr>
          <w:rFonts w:asciiTheme="minorHAnsi" w:hAnsiTheme="minorHAnsi"/>
          <w:bCs/>
          <w:sz w:val="24"/>
          <w:szCs w:val="24"/>
        </w:rPr>
        <w:t>:</w:t>
      </w:r>
    </w:p>
    <w:p w14:paraId="4FC64958" w14:textId="77777777" w:rsidR="00D05D4F" w:rsidRPr="00626EB3" w:rsidRDefault="00D05D4F" w:rsidP="00D05D4F">
      <w:pPr>
        <w:rPr>
          <w:rFonts w:asciiTheme="minorHAnsi" w:hAnsiTheme="minorHAnsi"/>
          <w:b/>
          <w:bCs/>
          <w:sz w:val="24"/>
          <w:szCs w:val="24"/>
        </w:rPr>
      </w:pPr>
    </w:p>
    <w:p w14:paraId="04F88F56" w14:textId="77777777" w:rsidR="00B668BF" w:rsidRDefault="00626EB3" w:rsidP="00B668BF">
      <w:pPr>
        <w:rPr>
          <w:rFonts w:asciiTheme="minorHAnsi" w:hAnsiTheme="minorHAnsi"/>
          <w:bCs/>
          <w:sz w:val="24"/>
          <w:szCs w:val="24"/>
        </w:rPr>
      </w:pPr>
      <w:r w:rsidRPr="00626EB3">
        <w:rPr>
          <w:rFonts w:asciiTheme="minorHAnsi" w:hAnsiTheme="minorHAnsi"/>
          <w:b/>
          <w:bCs/>
          <w:sz w:val="24"/>
          <w:szCs w:val="24"/>
        </w:rPr>
        <w:t>“</w:t>
      </w:r>
      <w:r w:rsidR="00D05D4F" w:rsidRPr="00626EB3">
        <w:rPr>
          <w:rFonts w:asciiTheme="minorHAnsi" w:hAnsiTheme="minorHAnsi"/>
          <w:b/>
          <w:bCs/>
          <w:sz w:val="24"/>
          <w:szCs w:val="24"/>
        </w:rPr>
        <w:t>What is the median and how is</w:t>
      </w:r>
      <w:r>
        <w:rPr>
          <w:rFonts w:asciiTheme="minorHAnsi" w:hAnsiTheme="minorHAnsi"/>
          <w:b/>
          <w:bCs/>
          <w:sz w:val="24"/>
          <w:szCs w:val="24"/>
        </w:rPr>
        <w:t xml:space="preserve"> it different from the average? </w:t>
      </w:r>
      <w:r w:rsidR="00D05D4F" w:rsidRPr="00626EB3">
        <w:rPr>
          <w:rFonts w:asciiTheme="minorHAnsi" w:hAnsiTheme="minorHAnsi"/>
          <w:bCs/>
          <w:sz w:val="24"/>
          <w:szCs w:val="24"/>
        </w:rPr>
        <w:t xml:space="preserve">Although </w:t>
      </w:r>
      <w:r w:rsidR="00D05D4F" w:rsidRPr="00626EB3">
        <w:rPr>
          <w:rFonts w:asciiTheme="minorHAnsi" w:hAnsiTheme="minorHAnsi"/>
          <w:bCs/>
          <w:i/>
          <w:iCs/>
          <w:sz w:val="24"/>
          <w:szCs w:val="24"/>
        </w:rPr>
        <w:t>average</w:t>
      </w:r>
      <w:r w:rsidR="00D05D4F" w:rsidRPr="00626EB3">
        <w:rPr>
          <w:rFonts w:asciiTheme="minorHAnsi" w:hAnsiTheme="minorHAnsi"/>
          <w:bCs/>
          <w:sz w:val="24"/>
          <w:szCs w:val="24"/>
        </w:rPr>
        <w:t xml:space="preserve"> is a commonly-used and well understood statistic, </w:t>
      </w:r>
      <w:r w:rsidR="00D05D4F" w:rsidRPr="00626EB3">
        <w:rPr>
          <w:rFonts w:asciiTheme="minorHAnsi" w:hAnsiTheme="minorHAnsi"/>
          <w:bCs/>
          <w:i/>
          <w:iCs/>
          <w:sz w:val="24"/>
          <w:szCs w:val="24"/>
        </w:rPr>
        <w:t>median</w:t>
      </w:r>
      <w:r w:rsidR="00D05D4F" w:rsidRPr="00626EB3">
        <w:rPr>
          <w:rFonts w:asciiTheme="minorHAnsi" w:hAnsiTheme="minorHAnsi"/>
          <w:bCs/>
          <w:sz w:val="24"/>
          <w:szCs w:val="24"/>
        </w:rPr>
        <w:t xml:space="preserve"> is also a common descriptor used to express a “middle” value in a set of data.  This “middle” value is also known as the </w:t>
      </w:r>
      <w:r w:rsidR="00D05D4F" w:rsidRPr="00626EB3">
        <w:rPr>
          <w:rFonts w:asciiTheme="minorHAnsi" w:hAnsiTheme="minorHAnsi"/>
          <w:bCs/>
          <w:i/>
          <w:iCs/>
          <w:sz w:val="24"/>
          <w:szCs w:val="24"/>
        </w:rPr>
        <w:t>central tendency</w:t>
      </w:r>
      <w:r w:rsidR="00D05D4F" w:rsidRPr="00626EB3">
        <w:rPr>
          <w:rFonts w:asciiTheme="minorHAnsi" w:hAnsiTheme="minorHAnsi"/>
          <w:bCs/>
          <w:sz w:val="24"/>
          <w:szCs w:val="24"/>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sidR="00D05D4F" w:rsidRPr="00626EB3">
        <w:rPr>
          <w:rFonts w:asciiTheme="minorHAnsi" w:hAnsiTheme="minorHAnsi"/>
          <w:bCs/>
          <w:i/>
          <w:iCs/>
          <w:sz w:val="24"/>
          <w:szCs w:val="24"/>
        </w:rPr>
        <w:t>skewness</w:t>
      </w:r>
      <w:r w:rsidR="00D05D4F" w:rsidRPr="00626EB3">
        <w:rPr>
          <w:rFonts w:asciiTheme="minorHAnsi" w:hAnsiTheme="minorHAnsi"/>
          <w:bCs/>
          <w:sz w:val="24"/>
          <w:szCs w:val="24"/>
        </w:rPr>
        <w:t xml:space="preserve">. In this </w:t>
      </w:r>
      <w:r w:rsidR="00D05D4F" w:rsidRPr="00626EB3">
        <w:rPr>
          <w:rFonts w:asciiTheme="minorHAnsi" w:hAnsiTheme="minorHAnsi"/>
          <w:bCs/>
          <w:sz w:val="24"/>
          <w:szCs w:val="24"/>
        </w:rPr>
        <w:lastRenderedPageBreak/>
        <w:t>case, the average can be significantly influenced by the few values, making it not very representative of the majority of the values in the data set.  Under these circumstances, median gives a better representation of</w:t>
      </w:r>
      <w:r w:rsidR="00464ABA" w:rsidRPr="00626EB3">
        <w:rPr>
          <w:rFonts w:asciiTheme="minorHAnsi" w:hAnsiTheme="minorHAnsi"/>
          <w:bCs/>
          <w:sz w:val="24"/>
          <w:szCs w:val="24"/>
        </w:rPr>
        <w:t xml:space="preserve"> central tendency than average.</w:t>
      </w:r>
      <w:r w:rsidRPr="00626EB3">
        <w:rPr>
          <w:rFonts w:asciiTheme="minorHAnsi" w:hAnsiTheme="minorHAnsi"/>
          <w:bCs/>
          <w:sz w:val="24"/>
          <w:szCs w:val="24"/>
        </w:rPr>
        <w:t>”</w:t>
      </w:r>
      <w:commentRangeEnd w:id="7"/>
      <w:r w:rsidR="00E06AE6">
        <w:rPr>
          <w:rStyle w:val="CommentReference"/>
        </w:rPr>
        <w:commentReference w:id="7"/>
      </w:r>
    </w:p>
    <w:p w14:paraId="4E9F8BF7" w14:textId="77777777" w:rsidR="00B668BF" w:rsidRDefault="00B668BF" w:rsidP="00B668BF">
      <w:pPr>
        <w:rPr>
          <w:rFonts w:asciiTheme="minorHAnsi" w:hAnsiTheme="minorHAnsi"/>
          <w:bCs/>
          <w:sz w:val="24"/>
          <w:szCs w:val="24"/>
        </w:rPr>
      </w:pPr>
    </w:p>
    <w:p w14:paraId="59C965A2" w14:textId="77777777" w:rsidR="00B668BF" w:rsidRPr="00B668BF" w:rsidRDefault="00CF726E" w:rsidP="00B668BF">
      <w:pPr>
        <w:pStyle w:val="BasicParagraph"/>
        <w:widowControl/>
        <w:autoSpaceDE/>
        <w:autoSpaceDN/>
        <w:adjustRightInd/>
        <w:spacing w:line="240" w:lineRule="auto"/>
        <w:textAlignment w:val="auto"/>
        <w:rPr>
          <w:rFonts w:asciiTheme="minorHAnsi" w:hAnsiTheme="minorHAnsi" w:cs="Arial"/>
          <w:b/>
        </w:rPr>
      </w:pPr>
      <w:r>
        <w:rPr>
          <w:rFonts w:asciiTheme="minorHAnsi" w:hAnsiTheme="minorHAnsi" w:cs="Arial"/>
          <w:b/>
        </w:rPr>
        <w:t>Proposed Definition</w:t>
      </w:r>
    </w:p>
    <w:p w14:paraId="1E4CEF11" w14:textId="77777777" w:rsidR="00B668BF" w:rsidRDefault="00B668BF" w:rsidP="00B668BF">
      <w:pPr>
        <w:rPr>
          <w:rFonts w:asciiTheme="minorHAnsi" w:hAnsiTheme="minorHAnsi"/>
          <w:sz w:val="24"/>
          <w:szCs w:val="24"/>
        </w:rPr>
      </w:pPr>
    </w:p>
    <w:p w14:paraId="087C1248" w14:textId="77777777" w:rsidR="00B668BF" w:rsidRDefault="00B668BF" w:rsidP="00B668BF">
      <w:pPr>
        <w:rPr>
          <w:rFonts w:asciiTheme="minorHAnsi" w:hAnsiTheme="minorHAnsi"/>
          <w:sz w:val="24"/>
          <w:szCs w:val="24"/>
        </w:rPr>
      </w:pPr>
      <w:r>
        <w:rPr>
          <w:rFonts w:asciiTheme="minorHAnsi" w:hAnsiTheme="minorHAnsi"/>
          <w:sz w:val="24"/>
          <w:szCs w:val="24"/>
        </w:rPr>
        <w:t xml:space="preserve">We </w:t>
      </w:r>
      <w:r w:rsidR="00CF726E">
        <w:rPr>
          <w:rFonts w:asciiTheme="minorHAnsi" w:hAnsiTheme="minorHAnsi"/>
          <w:sz w:val="24"/>
          <w:szCs w:val="24"/>
        </w:rPr>
        <w:t xml:space="preserve">propose here to </w:t>
      </w:r>
      <w:r w:rsidR="006C65C3" w:rsidRPr="00B668BF">
        <w:rPr>
          <w:rFonts w:asciiTheme="minorHAnsi" w:hAnsiTheme="minorHAnsi"/>
          <w:sz w:val="24"/>
          <w:szCs w:val="24"/>
        </w:rPr>
        <w:t>decide on a standard towards which we a</w:t>
      </w:r>
      <w:r w:rsidR="00684686" w:rsidRPr="00B668BF">
        <w:rPr>
          <w:rFonts w:asciiTheme="minorHAnsi" w:hAnsiTheme="minorHAnsi"/>
          <w:sz w:val="24"/>
          <w:szCs w:val="24"/>
        </w:rPr>
        <w:t xml:space="preserve">spire for all values in NASIS. </w:t>
      </w:r>
      <w:r w:rsidR="00D05D4F" w:rsidRPr="00B668BF">
        <w:rPr>
          <w:rFonts w:asciiTheme="minorHAnsi" w:hAnsiTheme="minorHAnsi"/>
          <w:sz w:val="24"/>
          <w:szCs w:val="24"/>
        </w:rPr>
        <w:t>There</w:t>
      </w:r>
      <w:r w:rsidR="006C65C3" w:rsidRPr="00B668BF">
        <w:rPr>
          <w:rFonts w:asciiTheme="minorHAnsi" w:hAnsiTheme="minorHAnsi"/>
          <w:sz w:val="24"/>
          <w:szCs w:val="24"/>
        </w:rPr>
        <w:t xml:space="preserve"> is </w:t>
      </w:r>
      <w:r w:rsidR="00CF726E">
        <w:rPr>
          <w:rFonts w:asciiTheme="minorHAnsi" w:hAnsiTheme="minorHAnsi"/>
          <w:sz w:val="24"/>
          <w:szCs w:val="24"/>
        </w:rPr>
        <w:t>general</w:t>
      </w:r>
      <w:r w:rsidR="006C65C3" w:rsidRPr="00B668BF">
        <w:rPr>
          <w:rFonts w:asciiTheme="minorHAnsi" w:hAnsiTheme="minorHAnsi"/>
          <w:sz w:val="24"/>
          <w:szCs w:val="24"/>
        </w:rPr>
        <w:t xml:space="preserve"> agreement </w:t>
      </w:r>
      <w:r w:rsidR="00CF726E">
        <w:rPr>
          <w:rFonts w:asciiTheme="minorHAnsi" w:hAnsiTheme="minorHAnsi"/>
          <w:sz w:val="24"/>
          <w:szCs w:val="24"/>
        </w:rPr>
        <w:t xml:space="preserve">that there is justification for </w:t>
      </w:r>
      <w:r w:rsidR="006C65C3" w:rsidRPr="00B668BF">
        <w:rPr>
          <w:rFonts w:asciiTheme="minorHAnsi" w:hAnsiTheme="minorHAnsi"/>
          <w:sz w:val="24"/>
          <w:szCs w:val="24"/>
        </w:rPr>
        <w:t>the central tendency approach, with RV as median/50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xml:space="preserve"> percentile.  For the low/high </w:t>
      </w:r>
      <w:r w:rsidR="00CF726E">
        <w:rPr>
          <w:rFonts w:asciiTheme="minorHAnsi" w:hAnsiTheme="minorHAnsi"/>
          <w:sz w:val="24"/>
          <w:szCs w:val="24"/>
        </w:rPr>
        <w:t xml:space="preserve">we </w:t>
      </w:r>
      <w:r>
        <w:rPr>
          <w:rFonts w:asciiTheme="minorHAnsi" w:hAnsiTheme="minorHAnsi"/>
          <w:sz w:val="24"/>
          <w:szCs w:val="24"/>
        </w:rPr>
        <w:t>can</w:t>
      </w:r>
      <w:r w:rsidR="006C65C3" w:rsidRPr="00B668BF">
        <w:rPr>
          <w:rFonts w:asciiTheme="minorHAnsi" w:hAnsiTheme="minorHAnsi"/>
          <w:sz w:val="24"/>
          <w:szCs w:val="24"/>
        </w:rPr>
        <w:t xml:space="preserve"> settle on a set of values, acknowledging any limitations</w:t>
      </w:r>
      <w:r w:rsidR="00464ABA" w:rsidRPr="00B668BF">
        <w:rPr>
          <w:rFonts w:asciiTheme="minorHAnsi" w:hAnsiTheme="minorHAnsi"/>
          <w:sz w:val="24"/>
          <w:szCs w:val="24"/>
        </w:rPr>
        <w:t>. There seems to be an agreement that the 10</w:t>
      </w:r>
      <w:r w:rsidR="00464ABA" w:rsidRPr="00B668BF">
        <w:rPr>
          <w:rFonts w:asciiTheme="minorHAnsi" w:hAnsiTheme="minorHAnsi"/>
          <w:sz w:val="24"/>
          <w:szCs w:val="24"/>
          <w:vertAlign w:val="superscript"/>
        </w:rPr>
        <w:t>th</w:t>
      </w:r>
      <w:r w:rsidR="00464ABA" w:rsidRPr="00B668BF">
        <w:rPr>
          <w:rFonts w:asciiTheme="minorHAnsi" w:hAnsiTheme="minorHAnsi"/>
          <w:sz w:val="24"/>
          <w:szCs w:val="24"/>
        </w:rPr>
        <w:t xml:space="preserve"> and 90</w:t>
      </w:r>
      <w:r w:rsidR="00464ABA" w:rsidRPr="00B668BF">
        <w:rPr>
          <w:rFonts w:asciiTheme="minorHAnsi" w:hAnsiTheme="minorHAnsi"/>
          <w:sz w:val="24"/>
          <w:szCs w:val="24"/>
          <w:vertAlign w:val="superscript"/>
        </w:rPr>
        <w:t>th</w:t>
      </w:r>
      <w:r w:rsidR="00464ABA" w:rsidRPr="00B668BF">
        <w:rPr>
          <w:rFonts w:asciiTheme="minorHAnsi" w:hAnsiTheme="minorHAnsi"/>
          <w:sz w:val="24"/>
          <w:szCs w:val="24"/>
        </w:rPr>
        <w:t xml:space="preserve"> is an adequate compromise</w:t>
      </w:r>
      <w:r w:rsidR="006C65C3" w:rsidRPr="00B668BF">
        <w:rPr>
          <w:rFonts w:asciiTheme="minorHAnsi" w:hAnsiTheme="minorHAnsi"/>
          <w:sz w:val="24"/>
          <w:szCs w:val="24"/>
        </w:rPr>
        <w:t xml:space="preserve">. We can use wording </w:t>
      </w:r>
      <w:r w:rsidR="00464ABA" w:rsidRPr="00B668BF">
        <w:rPr>
          <w:rFonts w:asciiTheme="minorHAnsi" w:hAnsiTheme="minorHAnsi"/>
          <w:sz w:val="24"/>
          <w:szCs w:val="24"/>
        </w:rPr>
        <w:t>like “For recent and newly populated information in NASIS, t</w:t>
      </w:r>
      <w:r w:rsidR="006C65C3" w:rsidRPr="00B668BF">
        <w:rPr>
          <w:rFonts w:asciiTheme="minorHAnsi" w:hAnsiTheme="minorHAnsi"/>
          <w:sz w:val="24"/>
          <w:szCs w:val="24"/>
        </w:rPr>
        <w:t>he low-</w:t>
      </w:r>
      <w:proofErr w:type="spellStart"/>
      <w:r w:rsidR="006C65C3" w:rsidRPr="00B668BF">
        <w:rPr>
          <w:rFonts w:asciiTheme="minorHAnsi" w:hAnsiTheme="minorHAnsi"/>
          <w:sz w:val="24"/>
          <w:szCs w:val="24"/>
        </w:rPr>
        <w:t>rv</w:t>
      </w:r>
      <w:proofErr w:type="spellEnd"/>
      <w:r w:rsidR="006C65C3" w:rsidRPr="00B668BF">
        <w:rPr>
          <w:rFonts w:asciiTheme="minorHAnsi" w:hAnsiTheme="minorHAnsi"/>
          <w:sz w:val="24"/>
          <w:szCs w:val="24"/>
        </w:rPr>
        <w:t>-high values are meant to approximate the 10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50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and 90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xml:space="preserve"> percentiles of the data”.  These standards should exist in the Handbook somewhere.  </w:t>
      </w:r>
      <w:r w:rsidR="00CF726E">
        <w:rPr>
          <w:rFonts w:asciiTheme="minorHAnsi" w:hAnsiTheme="minorHAnsi"/>
          <w:sz w:val="24"/>
          <w:szCs w:val="24"/>
        </w:rPr>
        <w:t>This could include a discussion of the value of the median as well as the justification for the choice of the 10</w:t>
      </w:r>
      <w:r w:rsidR="00CF726E" w:rsidRPr="00CF726E">
        <w:rPr>
          <w:rFonts w:asciiTheme="minorHAnsi" w:hAnsiTheme="minorHAnsi"/>
          <w:sz w:val="24"/>
          <w:szCs w:val="24"/>
          <w:vertAlign w:val="superscript"/>
        </w:rPr>
        <w:t>th</w:t>
      </w:r>
      <w:r w:rsidR="00CF726E">
        <w:rPr>
          <w:rFonts w:asciiTheme="minorHAnsi" w:hAnsiTheme="minorHAnsi"/>
          <w:sz w:val="24"/>
          <w:szCs w:val="24"/>
        </w:rPr>
        <w:t xml:space="preserve"> and 90</w:t>
      </w:r>
      <w:r w:rsidR="00CF726E" w:rsidRPr="00CF726E">
        <w:rPr>
          <w:rFonts w:asciiTheme="minorHAnsi" w:hAnsiTheme="minorHAnsi"/>
          <w:sz w:val="24"/>
          <w:szCs w:val="24"/>
          <w:vertAlign w:val="superscript"/>
        </w:rPr>
        <w:t>th</w:t>
      </w:r>
      <w:r w:rsidR="00CF726E">
        <w:rPr>
          <w:rFonts w:asciiTheme="minorHAnsi" w:hAnsiTheme="minorHAnsi"/>
          <w:sz w:val="24"/>
          <w:szCs w:val="24"/>
        </w:rPr>
        <w:t xml:space="preserve"> percentile values. This discussion could be incorporated into </w:t>
      </w:r>
      <w:hyperlink r:id="rId12" w:history="1">
        <w:r w:rsidR="006C65C3" w:rsidRPr="00B668BF">
          <w:rPr>
            <w:rStyle w:val="Hyperlink"/>
            <w:rFonts w:asciiTheme="minorHAnsi" w:hAnsiTheme="minorHAnsi"/>
            <w:color w:val="auto"/>
            <w:sz w:val="24"/>
            <w:szCs w:val="24"/>
            <w:u w:val="none"/>
          </w:rPr>
          <w:t>618.2 and 618.3</w:t>
        </w:r>
      </w:hyperlink>
      <w:r w:rsidR="006C65C3" w:rsidRPr="00B668BF">
        <w:rPr>
          <w:rFonts w:asciiTheme="minorHAnsi" w:hAnsiTheme="minorHAnsi"/>
          <w:sz w:val="24"/>
          <w:szCs w:val="24"/>
        </w:rPr>
        <w:t xml:space="preserve"> of the Handbook. </w:t>
      </w:r>
    </w:p>
    <w:p w14:paraId="1AD602FD" w14:textId="77777777" w:rsidR="00B668BF" w:rsidRDefault="00B668BF" w:rsidP="00B668BF">
      <w:pPr>
        <w:rPr>
          <w:rFonts w:asciiTheme="minorHAnsi" w:hAnsiTheme="minorHAnsi"/>
          <w:sz w:val="24"/>
          <w:szCs w:val="24"/>
        </w:rPr>
      </w:pPr>
    </w:p>
    <w:p w14:paraId="1F3D6B8B" w14:textId="77777777" w:rsidR="00B668BF" w:rsidRDefault="00B668BF" w:rsidP="00B668BF">
      <w:pPr>
        <w:rPr>
          <w:rFonts w:asciiTheme="minorHAnsi" w:hAnsiTheme="minorHAnsi"/>
          <w:sz w:val="24"/>
          <w:szCs w:val="24"/>
          <w:u w:val="single"/>
        </w:rPr>
      </w:pPr>
      <w:r>
        <w:rPr>
          <w:rFonts w:asciiTheme="minorHAnsi" w:hAnsiTheme="minorHAnsi"/>
          <w:sz w:val="24"/>
          <w:szCs w:val="24"/>
          <w:u w:val="single"/>
        </w:rPr>
        <w:t>Limitations</w:t>
      </w:r>
    </w:p>
    <w:p w14:paraId="12537FDA" w14:textId="77777777" w:rsidR="00B668BF" w:rsidRDefault="00B668BF" w:rsidP="00B668BF">
      <w:pPr>
        <w:rPr>
          <w:rFonts w:asciiTheme="minorHAnsi" w:hAnsiTheme="minorHAnsi"/>
          <w:sz w:val="24"/>
          <w:szCs w:val="24"/>
          <w:u w:val="single"/>
        </w:rPr>
      </w:pPr>
    </w:p>
    <w:p w14:paraId="285C8532" w14:textId="77777777" w:rsidR="00CF726E" w:rsidRDefault="00B668BF" w:rsidP="00CF726E">
      <w:pPr>
        <w:rPr>
          <w:rFonts w:asciiTheme="minorHAnsi" w:hAnsiTheme="minorHAnsi"/>
          <w:sz w:val="24"/>
          <w:szCs w:val="24"/>
        </w:rPr>
      </w:pPr>
      <w:r>
        <w:rPr>
          <w:rFonts w:asciiTheme="minorHAnsi" w:hAnsiTheme="minorHAnsi"/>
          <w:i/>
          <w:sz w:val="24"/>
          <w:szCs w:val="24"/>
          <w:u w:val="single"/>
        </w:rPr>
        <w:t>Soil Property Values</w:t>
      </w:r>
      <w:r>
        <w:rPr>
          <w:rFonts w:asciiTheme="minorHAnsi" w:hAnsiTheme="minorHAnsi"/>
          <w:i/>
          <w:sz w:val="24"/>
          <w:szCs w:val="24"/>
        </w:rPr>
        <w:tab/>
      </w:r>
      <w:r w:rsidRPr="00626EB3">
        <w:rPr>
          <w:rFonts w:asciiTheme="minorHAnsi" w:hAnsiTheme="minorHAnsi"/>
          <w:sz w:val="24"/>
          <w:szCs w:val="24"/>
        </w:rPr>
        <w:t>We populate NASIS with l-</w:t>
      </w:r>
      <w:proofErr w:type="spellStart"/>
      <w:r w:rsidRPr="00626EB3">
        <w:rPr>
          <w:rFonts w:asciiTheme="minorHAnsi" w:hAnsiTheme="minorHAnsi"/>
          <w:sz w:val="24"/>
          <w:szCs w:val="24"/>
        </w:rPr>
        <w:t>rv</w:t>
      </w:r>
      <w:proofErr w:type="spellEnd"/>
      <w:r w:rsidRPr="00626EB3">
        <w:rPr>
          <w:rFonts w:asciiTheme="minorHAnsi" w:hAnsiTheme="minorHAnsi"/>
          <w:sz w:val="24"/>
          <w:szCs w:val="24"/>
        </w:rPr>
        <w:t xml:space="preserve">-h for soil properties and </w:t>
      </w:r>
      <w:r>
        <w:rPr>
          <w:rFonts w:asciiTheme="minorHAnsi" w:hAnsiTheme="minorHAnsi"/>
          <w:sz w:val="24"/>
          <w:szCs w:val="24"/>
        </w:rPr>
        <w:t xml:space="preserve">some </w:t>
      </w:r>
      <w:r w:rsidRPr="00626EB3">
        <w:rPr>
          <w:rFonts w:asciiTheme="minorHAnsi" w:hAnsiTheme="minorHAnsi"/>
          <w:sz w:val="24"/>
          <w:szCs w:val="24"/>
        </w:rPr>
        <w:t xml:space="preserve">interpretations.  In some cases, when there are enough data (a judgement which depends on the philosophical approach to defining the population), applying the central tendency approach computationally, from field and lab data is possible. In many (more?) cases, there are likely not enough data to compute values, </w:t>
      </w:r>
      <w:r>
        <w:rPr>
          <w:rFonts w:asciiTheme="minorHAnsi" w:hAnsiTheme="minorHAnsi"/>
          <w:sz w:val="24"/>
          <w:szCs w:val="24"/>
        </w:rPr>
        <w:t>but</w:t>
      </w:r>
      <w:r w:rsidRPr="00626EB3">
        <w:rPr>
          <w:rFonts w:asciiTheme="minorHAnsi" w:hAnsiTheme="minorHAnsi"/>
          <w:sz w:val="24"/>
          <w:szCs w:val="24"/>
        </w:rPr>
        <w:t xml:space="preserve"> </w:t>
      </w:r>
      <w:r>
        <w:rPr>
          <w:rFonts w:asciiTheme="minorHAnsi" w:hAnsiTheme="minorHAnsi"/>
          <w:sz w:val="24"/>
          <w:szCs w:val="24"/>
        </w:rPr>
        <w:t xml:space="preserve">an approximation of the </w:t>
      </w:r>
      <w:r w:rsidRPr="00626EB3">
        <w:rPr>
          <w:rFonts w:asciiTheme="minorHAnsi" w:hAnsiTheme="minorHAnsi"/>
          <w:sz w:val="24"/>
          <w:szCs w:val="24"/>
        </w:rPr>
        <w:t xml:space="preserve">central tendency </w:t>
      </w:r>
      <w:r>
        <w:rPr>
          <w:rFonts w:asciiTheme="minorHAnsi" w:hAnsiTheme="minorHAnsi"/>
          <w:sz w:val="24"/>
          <w:szCs w:val="24"/>
        </w:rPr>
        <w:t>with approximately standardized percentiles is still the goal.</w:t>
      </w:r>
      <w:r w:rsidRPr="00626EB3">
        <w:rPr>
          <w:rFonts w:asciiTheme="minorHAnsi" w:hAnsiTheme="minorHAnsi"/>
          <w:sz w:val="24"/>
          <w:szCs w:val="24"/>
        </w:rPr>
        <w:t xml:space="preserve"> </w:t>
      </w:r>
    </w:p>
    <w:p w14:paraId="006E8F15" w14:textId="77777777" w:rsidR="00CF726E" w:rsidRDefault="00CF726E" w:rsidP="00CF726E">
      <w:pPr>
        <w:rPr>
          <w:rFonts w:asciiTheme="minorHAnsi" w:hAnsiTheme="minorHAnsi"/>
          <w:sz w:val="24"/>
          <w:szCs w:val="24"/>
        </w:rPr>
      </w:pPr>
    </w:p>
    <w:p w14:paraId="2C73C9C9" w14:textId="77777777" w:rsidR="006C65C3" w:rsidRPr="00CF726E" w:rsidRDefault="006C65C3" w:rsidP="00CF726E">
      <w:pPr>
        <w:rPr>
          <w:rFonts w:asciiTheme="minorHAnsi" w:hAnsiTheme="minorHAnsi"/>
          <w:sz w:val="24"/>
          <w:szCs w:val="24"/>
          <w:u w:val="single"/>
        </w:rPr>
      </w:pPr>
      <w:r w:rsidRPr="00626EB3">
        <w:rPr>
          <w:rFonts w:asciiTheme="minorHAnsi" w:hAnsiTheme="minorHAnsi"/>
          <w:i/>
          <w:sz w:val="24"/>
          <w:szCs w:val="24"/>
          <w:u w:val="single"/>
        </w:rPr>
        <w:t>GIS derived environmental and terrain values that are populated for the components</w:t>
      </w:r>
      <w:r w:rsidR="00CF726E">
        <w:rPr>
          <w:rFonts w:asciiTheme="minorHAnsi" w:hAnsiTheme="minorHAnsi"/>
          <w:sz w:val="24"/>
          <w:szCs w:val="24"/>
        </w:rPr>
        <w:tab/>
      </w:r>
      <w:r w:rsidRPr="00626EB3">
        <w:rPr>
          <w:rFonts w:asciiTheme="minorHAnsi" w:hAnsiTheme="minorHAnsi"/>
          <w:sz w:val="24"/>
          <w:szCs w:val="24"/>
        </w:rPr>
        <w:t>GIS summaries of central tendency values can be easily calculated for map units as a whole. When we want to constrain the ranges for these values by component, what techniques are available and/or how do we express to the user how populated values are derived?  It seems we have a choice of some kind of digitally derived, expert knowledge, or model-driven value – or some combination.</w:t>
      </w:r>
      <w:r w:rsidR="00464ABA" w:rsidRPr="00626EB3">
        <w:rPr>
          <w:rFonts w:asciiTheme="minorHAnsi" w:hAnsiTheme="minorHAnsi"/>
          <w:sz w:val="24"/>
          <w:szCs w:val="24"/>
        </w:rPr>
        <w:t xml:space="preserve"> </w:t>
      </w:r>
      <w:r w:rsidR="00B668BF">
        <w:rPr>
          <w:rFonts w:asciiTheme="minorHAnsi" w:hAnsiTheme="minorHAnsi"/>
          <w:sz w:val="24"/>
          <w:szCs w:val="24"/>
        </w:rPr>
        <w:t xml:space="preserve">Does the statement </w:t>
      </w:r>
      <w:r w:rsidR="00CF726E">
        <w:rPr>
          <w:rFonts w:asciiTheme="minorHAnsi" w:hAnsiTheme="minorHAnsi"/>
          <w:sz w:val="24"/>
          <w:szCs w:val="24"/>
        </w:rPr>
        <w:t>proposed adequately address the inability to precisely and computationally derive l-</w:t>
      </w:r>
      <w:proofErr w:type="spellStart"/>
      <w:r w:rsidR="00CF726E">
        <w:rPr>
          <w:rFonts w:asciiTheme="minorHAnsi" w:hAnsiTheme="minorHAnsi"/>
          <w:sz w:val="24"/>
          <w:szCs w:val="24"/>
        </w:rPr>
        <w:t>rv</w:t>
      </w:r>
      <w:proofErr w:type="spellEnd"/>
      <w:r w:rsidR="00CF726E">
        <w:rPr>
          <w:rFonts w:asciiTheme="minorHAnsi" w:hAnsiTheme="minorHAnsi"/>
          <w:sz w:val="24"/>
          <w:szCs w:val="24"/>
        </w:rPr>
        <w:t>-h values in many cases?</w:t>
      </w:r>
    </w:p>
    <w:p w14:paraId="7110DD7D" w14:textId="77777777" w:rsidR="006C65C3" w:rsidRPr="00626EB3" w:rsidRDefault="006C65C3" w:rsidP="006C65C3">
      <w:pPr>
        <w:rPr>
          <w:rFonts w:asciiTheme="minorHAnsi" w:hAnsiTheme="minorHAnsi"/>
          <w:color w:val="auto"/>
          <w:sz w:val="24"/>
          <w:szCs w:val="24"/>
        </w:rPr>
      </w:pPr>
    </w:p>
    <w:p w14:paraId="2F0DF5F7" w14:textId="77777777" w:rsidR="00AE7B52" w:rsidRPr="00626EB3" w:rsidRDefault="00AE7B52" w:rsidP="00AE7B52">
      <w:pPr>
        <w:rPr>
          <w:rFonts w:asciiTheme="minorHAnsi" w:hAnsiTheme="minorHAnsi"/>
          <w:sz w:val="24"/>
          <w:szCs w:val="24"/>
        </w:rPr>
      </w:pPr>
    </w:p>
    <w:p w14:paraId="45A1D607" w14:textId="77777777" w:rsidR="00AE7B52" w:rsidRPr="00626EB3" w:rsidRDefault="00AE7B52" w:rsidP="00AE7B52">
      <w:pPr>
        <w:rPr>
          <w:rFonts w:asciiTheme="minorHAnsi" w:hAnsiTheme="minorHAnsi"/>
          <w:bCs/>
          <w:sz w:val="24"/>
          <w:szCs w:val="24"/>
        </w:rPr>
      </w:pPr>
      <w:r w:rsidRPr="00626EB3">
        <w:rPr>
          <w:rFonts w:asciiTheme="minorHAnsi" w:hAnsiTheme="minorHAnsi"/>
          <w:b/>
          <w:bCs/>
          <w:sz w:val="24"/>
          <w:szCs w:val="24"/>
        </w:rPr>
        <w:t xml:space="preserve">Soil </w:t>
      </w:r>
      <w:proofErr w:type="spellStart"/>
      <w:r w:rsidRPr="00626EB3">
        <w:rPr>
          <w:rFonts w:asciiTheme="minorHAnsi" w:hAnsiTheme="minorHAnsi"/>
          <w:b/>
          <w:bCs/>
          <w:sz w:val="24"/>
          <w:szCs w:val="24"/>
        </w:rPr>
        <w:t>mapunit</w:t>
      </w:r>
      <w:proofErr w:type="spellEnd"/>
      <w:r w:rsidRPr="00626EB3">
        <w:rPr>
          <w:rFonts w:asciiTheme="minorHAnsi" w:hAnsiTheme="minorHAnsi"/>
          <w:b/>
          <w:bCs/>
          <w:sz w:val="24"/>
          <w:szCs w:val="24"/>
        </w:rPr>
        <w:t>(s)/component(s), ecological site(s), or other category (landscape unit for example) to be evaluated</w:t>
      </w:r>
      <w:r w:rsidR="00626EB3">
        <w:rPr>
          <w:rFonts w:asciiTheme="minorHAnsi" w:hAnsiTheme="minorHAnsi"/>
          <w:sz w:val="24"/>
          <w:szCs w:val="24"/>
        </w:rPr>
        <w:t xml:space="preserve">: </w:t>
      </w:r>
      <w:r w:rsidR="00626EB3">
        <w:rPr>
          <w:rFonts w:asciiTheme="minorHAnsi" w:hAnsiTheme="minorHAnsi"/>
          <w:bCs/>
          <w:sz w:val="24"/>
          <w:szCs w:val="24"/>
        </w:rPr>
        <w:t xml:space="preserve">Component and Component Horizon level data that are populated with numerical low, </w:t>
      </w:r>
      <w:proofErr w:type="spellStart"/>
      <w:proofErr w:type="gramStart"/>
      <w:r w:rsidR="00626EB3">
        <w:rPr>
          <w:rFonts w:asciiTheme="minorHAnsi" w:hAnsiTheme="minorHAnsi"/>
          <w:bCs/>
          <w:sz w:val="24"/>
          <w:szCs w:val="24"/>
        </w:rPr>
        <w:t>rv</w:t>
      </w:r>
      <w:proofErr w:type="spellEnd"/>
      <w:proofErr w:type="gramEnd"/>
      <w:r w:rsidR="00626EB3">
        <w:rPr>
          <w:rFonts w:asciiTheme="minorHAnsi" w:hAnsiTheme="minorHAnsi"/>
          <w:bCs/>
          <w:sz w:val="24"/>
          <w:szCs w:val="24"/>
        </w:rPr>
        <w:t xml:space="preserve">, and high values for current and future data population. </w:t>
      </w:r>
    </w:p>
    <w:p w14:paraId="6C9CA774" w14:textId="77777777" w:rsidR="00AE7B52" w:rsidRPr="00626EB3" w:rsidRDefault="00AE7B52" w:rsidP="00AE7B52">
      <w:pPr>
        <w:rPr>
          <w:rFonts w:asciiTheme="minorHAnsi" w:hAnsiTheme="minorHAnsi"/>
          <w:b/>
          <w:bCs/>
          <w:sz w:val="24"/>
          <w:szCs w:val="24"/>
        </w:rPr>
      </w:pPr>
    </w:p>
    <w:p w14:paraId="50D0EFF8" w14:textId="77777777" w:rsidR="00AE7B52" w:rsidRPr="00626EB3" w:rsidRDefault="00AE7B52" w:rsidP="00AE7B52">
      <w:pPr>
        <w:rPr>
          <w:rFonts w:asciiTheme="minorHAnsi" w:hAnsiTheme="minorHAnsi"/>
          <w:b/>
          <w:bCs/>
          <w:sz w:val="24"/>
          <w:szCs w:val="24"/>
        </w:rPr>
      </w:pPr>
    </w:p>
    <w:p w14:paraId="7A92ED68" w14:textId="77777777" w:rsidR="00AE7B52" w:rsidRPr="00626EB3" w:rsidRDefault="00AE7B52" w:rsidP="00AE7B52">
      <w:pPr>
        <w:rPr>
          <w:rFonts w:asciiTheme="minorHAnsi" w:hAnsiTheme="minorHAnsi"/>
          <w:sz w:val="24"/>
          <w:szCs w:val="24"/>
        </w:rPr>
      </w:pPr>
      <w:r w:rsidRPr="00626EB3">
        <w:rPr>
          <w:rFonts w:asciiTheme="minorHAnsi" w:hAnsiTheme="minorHAnsi"/>
          <w:b/>
          <w:bCs/>
          <w:sz w:val="24"/>
          <w:szCs w:val="24"/>
        </w:rPr>
        <w:t xml:space="preserve">Project location and, if applicable, MLRA Project Number: </w:t>
      </w:r>
      <w:r w:rsidR="00626EB3">
        <w:rPr>
          <w:rFonts w:asciiTheme="minorHAnsi" w:hAnsiTheme="minorHAnsi"/>
          <w:bCs/>
          <w:sz w:val="24"/>
          <w:szCs w:val="24"/>
        </w:rPr>
        <w:t xml:space="preserve"> For </w:t>
      </w:r>
      <w:r w:rsidR="00626EB3">
        <w:rPr>
          <w:rFonts w:asciiTheme="minorHAnsi" w:hAnsiTheme="minorHAnsi"/>
          <w:sz w:val="24"/>
          <w:szCs w:val="24"/>
        </w:rPr>
        <w:t xml:space="preserve">consideration both </w:t>
      </w:r>
      <w:del w:id="8" w:author="Beaudette, Dylan - NRCS, Sonora, CA" w:date="2017-01-18T15:54:00Z">
        <w:r w:rsidR="00626EB3" w:rsidDel="009A2CC1">
          <w:rPr>
            <w:rFonts w:asciiTheme="minorHAnsi" w:hAnsiTheme="minorHAnsi"/>
            <w:sz w:val="24"/>
            <w:szCs w:val="24"/>
          </w:rPr>
          <w:delText>Regionally</w:delText>
        </w:r>
      </w:del>
      <w:ins w:id="9" w:author="Beaudette, Dylan - NRCS, Sonora, CA" w:date="2017-01-18T15:54:00Z">
        <w:r w:rsidR="009A2CC1">
          <w:rPr>
            <w:rFonts w:asciiTheme="minorHAnsi" w:hAnsiTheme="minorHAnsi"/>
            <w:sz w:val="24"/>
            <w:szCs w:val="24"/>
          </w:rPr>
          <w:t>regionally</w:t>
        </w:r>
      </w:ins>
      <w:r w:rsidR="00626EB3">
        <w:rPr>
          <w:rFonts w:asciiTheme="minorHAnsi" w:hAnsiTheme="minorHAnsi"/>
          <w:sz w:val="24"/>
          <w:szCs w:val="24"/>
        </w:rPr>
        <w:t xml:space="preserve"> and </w:t>
      </w:r>
      <w:del w:id="10" w:author="Beaudette, Dylan - NRCS, Sonora, CA" w:date="2017-01-18T15:54:00Z">
        <w:r w:rsidR="00626EB3" w:rsidDel="009A2CC1">
          <w:rPr>
            <w:rFonts w:asciiTheme="minorHAnsi" w:hAnsiTheme="minorHAnsi"/>
            <w:sz w:val="24"/>
            <w:szCs w:val="24"/>
          </w:rPr>
          <w:delText>Nationally</w:delText>
        </w:r>
      </w:del>
      <w:ins w:id="11" w:author="Beaudette, Dylan - NRCS, Sonora, CA" w:date="2017-01-18T15:54:00Z">
        <w:r w:rsidR="009A2CC1">
          <w:rPr>
            <w:rFonts w:asciiTheme="minorHAnsi" w:hAnsiTheme="minorHAnsi"/>
            <w:sz w:val="24"/>
            <w:szCs w:val="24"/>
          </w:rPr>
          <w:t>nationally.</w:t>
        </w:r>
      </w:ins>
    </w:p>
    <w:p w14:paraId="71AAB9B2" w14:textId="77777777" w:rsidR="00AE7B52" w:rsidRPr="00626EB3" w:rsidRDefault="00AE7B52" w:rsidP="00AE7B52">
      <w:pPr>
        <w:rPr>
          <w:rFonts w:asciiTheme="minorHAnsi" w:hAnsiTheme="minorHAnsi"/>
          <w:sz w:val="24"/>
          <w:szCs w:val="24"/>
        </w:rPr>
      </w:pPr>
    </w:p>
    <w:p w14:paraId="3DA2D8E0" w14:textId="77777777" w:rsidR="00AE7B52" w:rsidRPr="00626EB3" w:rsidRDefault="00AE7B52" w:rsidP="00AE7B52">
      <w:pPr>
        <w:rPr>
          <w:rFonts w:asciiTheme="minorHAnsi" w:hAnsiTheme="minorHAnsi"/>
          <w:sz w:val="24"/>
          <w:szCs w:val="24"/>
        </w:rPr>
      </w:pPr>
    </w:p>
    <w:p w14:paraId="2B66E2EA" w14:textId="77777777" w:rsidR="00AE7B52" w:rsidRPr="00626EB3" w:rsidRDefault="00AE7B52" w:rsidP="00AE7B52">
      <w:pPr>
        <w:rPr>
          <w:rFonts w:asciiTheme="minorHAnsi" w:hAnsiTheme="minorHAnsi"/>
          <w:b/>
          <w:sz w:val="24"/>
          <w:szCs w:val="24"/>
        </w:rPr>
      </w:pPr>
      <w:r w:rsidRPr="00626EB3">
        <w:rPr>
          <w:rFonts w:asciiTheme="minorHAnsi" w:hAnsiTheme="minorHAnsi"/>
          <w:b/>
          <w:bCs/>
          <w:sz w:val="24"/>
          <w:szCs w:val="24"/>
        </w:rPr>
        <w:t>Key properties and/or relationships to be evaluated.</w:t>
      </w:r>
      <w:r w:rsidRPr="00626EB3">
        <w:rPr>
          <w:rFonts w:asciiTheme="minorHAnsi" w:hAnsiTheme="minorHAnsi"/>
          <w:b/>
          <w:sz w:val="24"/>
          <w:szCs w:val="24"/>
        </w:rPr>
        <w:t xml:space="preserve"> </w:t>
      </w:r>
    </w:p>
    <w:p w14:paraId="251C072C" w14:textId="77777777" w:rsidR="00AE7B52" w:rsidRDefault="00AE7B52" w:rsidP="00AE7B52">
      <w:pPr>
        <w:rPr>
          <w:rFonts w:asciiTheme="minorHAnsi" w:hAnsiTheme="minorHAnsi"/>
          <w:b/>
          <w:sz w:val="24"/>
          <w:szCs w:val="24"/>
        </w:rPr>
      </w:pPr>
    </w:p>
    <w:p w14:paraId="3F4BE67F" w14:textId="77777777" w:rsidR="00626EB3" w:rsidRPr="00626EB3" w:rsidRDefault="00626EB3" w:rsidP="00AE7B52">
      <w:pPr>
        <w:rPr>
          <w:rFonts w:asciiTheme="minorHAnsi" w:hAnsiTheme="minorHAnsi"/>
          <w:b/>
          <w:sz w:val="24"/>
          <w:szCs w:val="24"/>
        </w:rPr>
      </w:pPr>
    </w:p>
    <w:p w14:paraId="5DD662DD" w14:textId="3B8BF106" w:rsidR="00AE7B52" w:rsidRPr="00626EB3" w:rsidDel="00260D07" w:rsidRDefault="00AE7B52" w:rsidP="00AE7B52">
      <w:pPr>
        <w:rPr>
          <w:del w:id="12" w:author="Beaudette, Dylan - NRCS, Sonora, CA" w:date="2017-03-10T13:39:00Z"/>
          <w:rFonts w:asciiTheme="minorHAnsi" w:hAnsiTheme="minorHAnsi"/>
          <w:b/>
          <w:sz w:val="24"/>
          <w:szCs w:val="24"/>
        </w:rPr>
      </w:pPr>
      <w:del w:id="13" w:author="Beaudette, Dylan - NRCS, Sonora, CA" w:date="2017-03-10T13:39:00Z">
        <w:r w:rsidRPr="00626EB3" w:rsidDel="00260D07">
          <w:rPr>
            <w:rFonts w:asciiTheme="minorHAnsi" w:hAnsiTheme="minorHAnsi"/>
            <w:b/>
            <w:sz w:val="24"/>
            <w:szCs w:val="24"/>
          </w:rPr>
          <w:delText>References</w:delText>
        </w:r>
      </w:del>
    </w:p>
    <w:p w14:paraId="049B9221" w14:textId="02AA4322" w:rsidR="00AE7B52" w:rsidRPr="00626EB3" w:rsidDel="00260D07" w:rsidRDefault="00AE7B52" w:rsidP="00AE7B52">
      <w:pPr>
        <w:rPr>
          <w:del w:id="14" w:author="Beaudette, Dylan - NRCS, Sonora, CA" w:date="2017-03-10T13:39:00Z"/>
          <w:rFonts w:asciiTheme="minorHAnsi" w:eastAsia="Times" w:hAnsiTheme="minorHAnsi"/>
          <w:color w:val="auto"/>
          <w:sz w:val="24"/>
          <w:szCs w:val="24"/>
          <w:lang w:eastAsia="en-US"/>
        </w:rPr>
      </w:pPr>
    </w:p>
    <w:p w14:paraId="5F41A74C" w14:textId="4A787756" w:rsidR="00AE7B52" w:rsidRPr="00B77FB6" w:rsidDel="00260D07" w:rsidRDefault="00C42A04">
      <w:pPr>
        <w:rPr>
          <w:del w:id="15" w:author="Beaudette, Dylan - NRCS, Sonora, CA" w:date="2017-03-10T13:39:00Z"/>
          <w:rFonts w:asciiTheme="minorHAnsi" w:eastAsia="Times" w:hAnsiTheme="minorHAnsi"/>
          <w:color w:val="auto"/>
          <w:sz w:val="24"/>
          <w:szCs w:val="24"/>
          <w:lang w:eastAsia="en-US"/>
        </w:rPr>
      </w:pPr>
      <w:del w:id="16" w:author="Beaudette, Dylan - NRCS, Sonora, CA" w:date="2017-03-10T13:39:00Z">
        <w:r w:rsidRPr="00B77FB6" w:rsidDel="00260D07">
          <w:rPr>
            <w:rFonts w:asciiTheme="minorHAnsi" w:hAnsiTheme="minorHAnsi"/>
            <w:sz w:val="24"/>
            <w:szCs w:val="24"/>
            <w:rPrChange w:id="17" w:author="Beaudette, Dylan - NRCS, Sonora, CA" w:date="2017-01-18T15:49:00Z">
              <w:rPr/>
            </w:rPrChange>
          </w:rPr>
          <w:fldChar w:fldCharType="begin"/>
        </w:r>
        <w:r w:rsidRPr="00B77FB6" w:rsidDel="00260D07">
          <w:rPr>
            <w:rFonts w:asciiTheme="minorHAnsi" w:hAnsiTheme="minorHAnsi"/>
            <w:sz w:val="24"/>
            <w:szCs w:val="24"/>
            <w:rPrChange w:id="18" w:author="Beaudette, Dylan - NRCS, Sonora, CA" w:date="2017-01-18T15:49:00Z">
              <w:rPr/>
            </w:rPrChange>
          </w:rPr>
          <w:delInstrText xml:space="preserve"> HYPERLINK "https://casoilresource.lawr.ucdavis.edu/wiki/Low-rv-high" </w:delInstrText>
        </w:r>
        <w:r w:rsidRPr="00B77FB6" w:rsidDel="00260D07">
          <w:rPr>
            <w:rFonts w:asciiTheme="minorHAnsi" w:hAnsiTheme="minorHAnsi"/>
            <w:sz w:val="24"/>
            <w:szCs w:val="24"/>
            <w:rPrChange w:id="19" w:author="Beaudette, Dylan - NRCS, Sonora, CA" w:date="2017-01-18T15:49:00Z">
              <w:rPr>
                <w:rStyle w:val="Hyperlink"/>
                <w:rFonts w:asciiTheme="minorHAnsi" w:eastAsia="Times" w:hAnsiTheme="minorHAnsi"/>
                <w:sz w:val="24"/>
                <w:szCs w:val="24"/>
                <w:lang w:eastAsia="en-US"/>
              </w:rPr>
            </w:rPrChange>
          </w:rPr>
          <w:fldChar w:fldCharType="separate"/>
        </w:r>
        <w:r w:rsidR="00AE7B52" w:rsidRPr="00B77FB6" w:rsidDel="00260D07">
          <w:rPr>
            <w:rStyle w:val="Hyperlink"/>
            <w:rFonts w:asciiTheme="minorHAnsi" w:eastAsia="Times" w:hAnsiTheme="minorHAnsi"/>
            <w:sz w:val="24"/>
            <w:szCs w:val="24"/>
            <w:lang w:eastAsia="en-US"/>
          </w:rPr>
          <w:delText>https://casoilresource.lawr.ucdavis.edu/wiki/Low-rv-high</w:delText>
        </w:r>
        <w:r w:rsidRPr="00B77FB6" w:rsidDel="00260D07">
          <w:rPr>
            <w:rStyle w:val="Hyperlink"/>
            <w:rFonts w:asciiTheme="minorHAnsi" w:eastAsia="Times" w:hAnsiTheme="minorHAnsi"/>
            <w:sz w:val="24"/>
            <w:szCs w:val="24"/>
            <w:lang w:eastAsia="en-US"/>
            <w:rPrChange w:id="20" w:author="Beaudette, Dylan - NRCS, Sonora, CA" w:date="2017-01-18T15:49:00Z">
              <w:rPr>
                <w:rStyle w:val="Hyperlink"/>
                <w:rFonts w:asciiTheme="minorHAnsi" w:eastAsia="Times" w:hAnsiTheme="minorHAnsi"/>
                <w:sz w:val="24"/>
                <w:szCs w:val="24"/>
                <w:lang w:eastAsia="en-US"/>
              </w:rPr>
            </w:rPrChange>
          </w:rPr>
          <w:fldChar w:fldCharType="end"/>
        </w:r>
        <w:bookmarkStart w:id="21" w:name="_____Soil_Mapping"/>
        <w:bookmarkEnd w:id="21"/>
      </w:del>
    </w:p>
    <w:p w14:paraId="74BBE7FF" w14:textId="0A86FA2F" w:rsidR="00AE7B52" w:rsidRPr="00B77FB6" w:rsidDel="00260D07" w:rsidRDefault="00AE7B52">
      <w:pPr>
        <w:rPr>
          <w:del w:id="22" w:author="Beaudette, Dylan - NRCS, Sonora, CA" w:date="2017-03-10T13:39:00Z"/>
          <w:rFonts w:asciiTheme="minorHAnsi" w:hAnsiTheme="minorHAnsi"/>
          <w:iCs/>
          <w:sz w:val="24"/>
          <w:szCs w:val="24"/>
        </w:rPr>
      </w:pPr>
    </w:p>
    <w:p w14:paraId="705E4D5E" w14:textId="1F63045F" w:rsidR="00EA04BB" w:rsidDel="00C42A04" w:rsidRDefault="00AE7B52">
      <w:pPr>
        <w:rPr>
          <w:del w:id="23" w:author="Beaudette, Dylan - NRCS, Sonora, CA" w:date="2017-01-18T15:41:00Z"/>
          <w:spacing w:val="-1"/>
          <w:sz w:val="24"/>
          <w:szCs w:val="24"/>
        </w:rPr>
        <w:pPrChange w:id="24" w:author="Beaudette, Dylan - NRCS, Sonora, CA" w:date="2017-01-18T15:48:00Z">
          <w:pPr>
            <w:pStyle w:val="BodyText"/>
            <w:kinsoku w:val="0"/>
            <w:overflowPunct w:val="0"/>
          </w:pPr>
        </w:pPrChange>
      </w:pPr>
      <w:del w:id="25" w:author="Beaudette, Dylan - NRCS, Sonora, CA" w:date="2017-01-18T15:40:00Z">
        <w:r w:rsidRPr="00B77FB6" w:rsidDel="00EA04BB">
          <w:rPr>
            <w:rFonts w:asciiTheme="minorHAnsi" w:hAnsiTheme="minorHAnsi"/>
            <w:bCs/>
            <w:iCs/>
            <w:sz w:val="24"/>
            <w:szCs w:val="24"/>
            <w:rPrChange w:id="26" w:author="Beaudette, Dylan - NRCS, Sonora, CA" w:date="2017-01-18T15:49:00Z">
              <w:rPr>
                <w:bCs/>
                <w:iCs/>
                <w:sz w:val="24"/>
                <w:szCs w:val="24"/>
              </w:rPr>
            </w:rPrChange>
          </w:rPr>
          <w:delText>Berman</w:delText>
        </w:r>
        <w:r w:rsidRPr="00B77FB6" w:rsidDel="00EA04BB">
          <w:rPr>
            <w:rFonts w:asciiTheme="minorHAnsi" w:hAnsiTheme="minorHAnsi"/>
            <w:bCs/>
            <w:iCs/>
            <w:spacing w:val="-7"/>
            <w:sz w:val="24"/>
            <w:szCs w:val="24"/>
            <w:rPrChange w:id="27" w:author="Beaudette, Dylan - NRCS, Sonora, CA" w:date="2017-01-18T15:49:00Z">
              <w:rPr>
                <w:bCs/>
                <w:iCs/>
                <w:spacing w:val="-7"/>
                <w:sz w:val="24"/>
                <w:szCs w:val="24"/>
              </w:rPr>
            </w:rPrChange>
          </w:rPr>
          <w:delText xml:space="preserve"> </w:delText>
        </w:r>
        <w:r w:rsidRPr="00B77FB6" w:rsidDel="00EA04BB">
          <w:rPr>
            <w:rFonts w:asciiTheme="minorHAnsi" w:hAnsiTheme="minorHAnsi"/>
            <w:bCs/>
            <w:iCs/>
            <w:sz w:val="24"/>
            <w:szCs w:val="24"/>
            <w:rPrChange w:id="28" w:author="Beaudette, Dylan - NRCS, Sonora, CA" w:date="2017-01-18T15:49:00Z">
              <w:rPr>
                <w:bCs/>
                <w:iCs/>
                <w:sz w:val="24"/>
                <w:szCs w:val="24"/>
              </w:rPr>
            </w:rPrChange>
          </w:rPr>
          <w:delText>D.</w:delText>
        </w:r>
        <w:r w:rsidRPr="00B77FB6" w:rsidDel="00EA04BB">
          <w:rPr>
            <w:rFonts w:asciiTheme="minorHAnsi" w:hAnsiTheme="minorHAnsi"/>
            <w:bCs/>
            <w:iCs/>
            <w:spacing w:val="43"/>
            <w:sz w:val="24"/>
            <w:szCs w:val="24"/>
            <w:rPrChange w:id="29" w:author="Beaudette, Dylan - NRCS, Sonora, CA" w:date="2017-01-18T15:49:00Z">
              <w:rPr>
                <w:bCs/>
                <w:iCs/>
                <w:spacing w:val="43"/>
                <w:sz w:val="24"/>
                <w:szCs w:val="24"/>
              </w:rPr>
            </w:rPrChange>
          </w:rPr>
          <w:delText xml:space="preserve"> </w:delText>
        </w:r>
        <w:r w:rsidRPr="00B77FB6" w:rsidDel="00EA04BB">
          <w:rPr>
            <w:rFonts w:asciiTheme="minorHAnsi" w:hAnsiTheme="minorHAnsi"/>
            <w:bCs/>
            <w:iCs/>
            <w:sz w:val="24"/>
            <w:szCs w:val="24"/>
            <w:rPrChange w:id="30" w:author="Beaudette, Dylan - NRCS, Sonora, CA" w:date="2017-01-18T15:49:00Z">
              <w:rPr>
                <w:bCs/>
                <w:iCs/>
                <w:sz w:val="24"/>
                <w:szCs w:val="24"/>
              </w:rPr>
            </w:rPrChange>
          </w:rPr>
          <w:delText>Hudson</w:delText>
        </w:r>
      </w:del>
      <w:del w:id="31" w:author="Beaudette, Dylan - NRCS, Sonora, CA" w:date="2017-01-18T15:36:00Z">
        <w:r w:rsidRPr="00B77FB6" w:rsidDel="00CF051A">
          <w:rPr>
            <w:rFonts w:asciiTheme="minorHAnsi" w:hAnsiTheme="minorHAnsi"/>
            <w:bCs/>
            <w:iCs/>
            <w:sz w:val="24"/>
            <w:szCs w:val="24"/>
            <w:rPrChange w:id="32" w:author="Beaudette, Dylan - NRCS, Sonora, CA" w:date="2017-01-18T15:49:00Z">
              <w:rPr>
                <w:bCs/>
                <w:iCs/>
                <w:sz w:val="24"/>
                <w:szCs w:val="24"/>
              </w:rPr>
            </w:rPrChange>
          </w:rPr>
          <w:delText>,</w:delText>
        </w:r>
        <w:r w:rsidRPr="00B77FB6" w:rsidDel="00CF051A">
          <w:rPr>
            <w:rFonts w:asciiTheme="minorHAnsi" w:hAnsiTheme="minorHAnsi"/>
            <w:bCs/>
            <w:iCs/>
            <w:spacing w:val="-7"/>
            <w:sz w:val="24"/>
            <w:szCs w:val="24"/>
            <w:rPrChange w:id="33" w:author="Beaudette, Dylan - NRCS, Sonora, CA" w:date="2017-01-18T15:49:00Z">
              <w:rPr>
                <w:bCs/>
                <w:iCs/>
                <w:spacing w:val="-7"/>
                <w:sz w:val="24"/>
                <w:szCs w:val="24"/>
              </w:rPr>
            </w:rPrChange>
          </w:rPr>
          <w:delText xml:space="preserve"> </w:delText>
        </w:r>
      </w:del>
      <w:del w:id="34" w:author="Beaudette, Dylan - NRCS, Sonora, CA" w:date="2017-01-18T15:41:00Z">
        <w:r w:rsidRPr="00B77FB6" w:rsidDel="00EA04BB">
          <w:rPr>
            <w:rFonts w:asciiTheme="minorHAnsi" w:hAnsiTheme="minorHAnsi"/>
            <w:bCs/>
            <w:iCs/>
            <w:spacing w:val="-1"/>
            <w:sz w:val="24"/>
            <w:szCs w:val="24"/>
            <w:rPrChange w:id="35" w:author="Beaudette, Dylan - NRCS, Sonora, CA" w:date="2017-01-18T15:49:00Z">
              <w:rPr>
                <w:bCs/>
                <w:iCs/>
                <w:spacing w:val="-1"/>
                <w:sz w:val="24"/>
                <w:szCs w:val="24"/>
              </w:rPr>
            </w:rPrChange>
          </w:rPr>
          <w:delText>USDA-SCS,</w:delText>
        </w:r>
        <w:r w:rsidRPr="00B77FB6" w:rsidDel="00EA04BB">
          <w:rPr>
            <w:rFonts w:asciiTheme="minorHAnsi" w:hAnsiTheme="minorHAnsi"/>
            <w:bCs/>
            <w:iCs/>
            <w:spacing w:val="-6"/>
            <w:sz w:val="24"/>
            <w:szCs w:val="24"/>
            <w:rPrChange w:id="36" w:author="Beaudette, Dylan - NRCS, Sonora, CA" w:date="2017-01-18T15:49:00Z">
              <w:rPr>
                <w:bCs/>
                <w:iCs/>
                <w:spacing w:val="-6"/>
                <w:sz w:val="24"/>
                <w:szCs w:val="24"/>
              </w:rPr>
            </w:rPrChange>
          </w:rPr>
          <w:delText xml:space="preserve"> </w:delText>
        </w:r>
        <w:r w:rsidRPr="00B77FB6" w:rsidDel="00EA04BB">
          <w:rPr>
            <w:rFonts w:asciiTheme="minorHAnsi" w:hAnsiTheme="minorHAnsi"/>
            <w:bCs/>
            <w:iCs/>
            <w:sz w:val="24"/>
            <w:szCs w:val="24"/>
            <w:rPrChange w:id="37" w:author="Beaudette, Dylan - NRCS, Sonora, CA" w:date="2017-01-18T15:49:00Z">
              <w:rPr>
                <w:bCs/>
                <w:iCs/>
                <w:sz w:val="24"/>
                <w:szCs w:val="24"/>
              </w:rPr>
            </w:rPrChange>
          </w:rPr>
          <w:delText>Lincoln,</w:delText>
        </w:r>
        <w:r w:rsidRPr="00B77FB6" w:rsidDel="00EA04BB">
          <w:rPr>
            <w:rFonts w:asciiTheme="minorHAnsi" w:hAnsiTheme="minorHAnsi"/>
            <w:bCs/>
            <w:iCs/>
            <w:spacing w:val="-6"/>
            <w:sz w:val="24"/>
            <w:szCs w:val="24"/>
            <w:rPrChange w:id="38" w:author="Beaudette, Dylan - NRCS, Sonora, CA" w:date="2017-01-18T15:49:00Z">
              <w:rPr>
                <w:bCs/>
                <w:iCs/>
                <w:spacing w:val="-6"/>
                <w:sz w:val="24"/>
                <w:szCs w:val="24"/>
              </w:rPr>
            </w:rPrChange>
          </w:rPr>
          <w:delText xml:space="preserve"> </w:delText>
        </w:r>
        <w:r w:rsidRPr="00B77FB6" w:rsidDel="00EA04BB">
          <w:rPr>
            <w:rFonts w:asciiTheme="minorHAnsi" w:hAnsiTheme="minorHAnsi"/>
            <w:bCs/>
            <w:iCs/>
            <w:sz w:val="24"/>
            <w:szCs w:val="24"/>
            <w:rPrChange w:id="39" w:author="Beaudette, Dylan - NRCS, Sonora, CA" w:date="2017-01-18T15:49:00Z">
              <w:rPr>
                <w:bCs/>
                <w:iCs/>
                <w:sz w:val="24"/>
                <w:szCs w:val="24"/>
              </w:rPr>
            </w:rPrChange>
          </w:rPr>
          <w:delText>NE</w:delText>
        </w:r>
        <w:r w:rsidRPr="00B77FB6" w:rsidDel="00EA04BB">
          <w:rPr>
            <w:rFonts w:asciiTheme="minorHAnsi" w:hAnsiTheme="minorHAnsi"/>
            <w:iCs/>
            <w:sz w:val="24"/>
            <w:szCs w:val="24"/>
            <w:rPrChange w:id="40" w:author="Beaudette, Dylan - NRCS, Sonora, CA" w:date="2017-01-18T15:49:00Z">
              <w:rPr>
                <w:iCs/>
                <w:sz w:val="24"/>
                <w:szCs w:val="24"/>
              </w:rPr>
            </w:rPrChange>
          </w:rPr>
          <w:delText xml:space="preserve"> Concepts</w:delText>
        </w:r>
        <w:r w:rsidRPr="00B77FB6" w:rsidDel="00EA04BB">
          <w:rPr>
            <w:rFonts w:asciiTheme="minorHAnsi" w:hAnsiTheme="minorHAnsi"/>
            <w:iCs/>
            <w:spacing w:val="-11"/>
            <w:sz w:val="24"/>
            <w:szCs w:val="24"/>
            <w:rPrChange w:id="41" w:author="Beaudette, Dylan - NRCS, Sonora, CA" w:date="2017-01-18T15:49:00Z">
              <w:rPr>
                <w:iCs/>
                <w:spacing w:val="-11"/>
                <w:sz w:val="24"/>
                <w:szCs w:val="24"/>
              </w:rPr>
            </w:rPrChange>
          </w:rPr>
          <w:delText xml:space="preserve"> </w:delText>
        </w:r>
        <w:r w:rsidRPr="00B77FB6" w:rsidDel="00EA04BB">
          <w:rPr>
            <w:rFonts w:asciiTheme="minorHAnsi" w:hAnsiTheme="minorHAnsi"/>
            <w:iCs/>
            <w:sz w:val="24"/>
            <w:szCs w:val="24"/>
            <w:rPrChange w:id="42" w:author="Beaudette, Dylan - NRCS, Sonora, CA" w:date="2017-01-18T15:49:00Z">
              <w:rPr>
                <w:iCs/>
                <w:sz w:val="24"/>
                <w:szCs w:val="24"/>
              </w:rPr>
            </w:rPrChange>
          </w:rPr>
          <w:delText>of</w:delText>
        </w:r>
        <w:r w:rsidRPr="00B77FB6" w:rsidDel="00EA04BB">
          <w:rPr>
            <w:rFonts w:asciiTheme="minorHAnsi" w:hAnsiTheme="minorHAnsi"/>
            <w:iCs/>
            <w:spacing w:val="-10"/>
            <w:sz w:val="24"/>
            <w:szCs w:val="24"/>
            <w:rPrChange w:id="43"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44" w:author="Beaudette, Dylan - NRCS, Sonora, CA" w:date="2017-01-18T15:49:00Z">
              <w:rPr>
                <w:iCs/>
                <w:sz w:val="24"/>
                <w:szCs w:val="24"/>
              </w:rPr>
            </w:rPrChange>
          </w:rPr>
          <w:delText>Soil</w:delText>
        </w:r>
        <w:r w:rsidRPr="00B77FB6" w:rsidDel="00EA04BB">
          <w:rPr>
            <w:rFonts w:asciiTheme="minorHAnsi" w:hAnsiTheme="minorHAnsi"/>
            <w:iCs/>
            <w:spacing w:val="-10"/>
            <w:sz w:val="24"/>
            <w:szCs w:val="24"/>
            <w:rPrChange w:id="45" w:author="Beaudette, Dylan - NRCS, Sonora, CA" w:date="2017-01-18T15:49:00Z">
              <w:rPr>
                <w:iCs/>
                <w:spacing w:val="-10"/>
                <w:sz w:val="24"/>
                <w:szCs w:val="24"/>
              </w:rPr>
            </w:rPrChange>
          </w:rPr>
          <w:delText xml:space="preserve"> </w:delText>
        </w:r>
        <w:r w:rsidRPr="00B77FB6" w:rsidDel="00EA04BB">
          <w:rPr>
            <w:rFonts w:asciiTheme="minorHAnsi" w:hAnsiTheme="minorHAnsi"/>
            <w:iCs/>
            <w:spacing w:val="-1"/>
            <w:sz w:val="24"/>
            <w:szCs w:val="24"/>
            <w:rPrChange w:id="46" w:author="Beaudette, Dylan - NRCS, Sonora, CA" w:date="2017-01-18T15:49:00Z">
              <w:rPr>
                <w:iCs/>
                <w:spacing w:val="-1"/>
                <w:sz w:val="24"/>
                <w:szCs w:val="24"/>
              </w:rPr>
            </w:rPrChange>
          </w:rPr>
          <w:delText>Mapping</w:delText>
        </w:r>
        <w:r w:rsidRPr="00B77FB6" w:rsidDel="00EA04BB">
          <w:rPr>
            <w:rFonts w:asciiTheme="minorHAnsi" w:hAnsiTheme="minorHAnsi"/>
            <w:iCs/>
            <w:spacing w:val="-10"/>
            <w:sz w:val="24"/>
            <w:szCs w:val="24"/>
            <w:rPrChange w:id="47"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48" w:author="Beaudette, Dylan - NRCS, Sonora, CA" w:date="2017-01-18T15:49:00Z">
              <w:rPr>
                <w:iCs/>
                <w:sz w:val="24"/>
                <w:szCs w:val="24"/>
              </w:rPr>
            </w:rPrChange>
          </w:rPr>
          <w:delText>and</w:delText>
        </w:r>
        <w:r w:rsidRPr="00B77FB6" w:rsidDel="00EA04BB">
          <w:rPr>
            <w:rFonts w:asciiTheme="minorHAnsi" w:hAnsiTheme="minorHAnsi"/>
            <w:iCs/>
            <w:spacing w:val="-10"/>
            <w:sz w:val="24"/>
            <w:szCs w:val="24"/>
            <w:rPrChange w:id="49"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50" w:author="Beaudette, Dylan - NRCS, Sonora, CA" w:date="2017-01-18T15:49:00Z">
              <w:rPr>
                <w:iCs/>
                <w:sz w:val="24"/>
                <w:szCs w:val="24"/>
              </w:rPr>
            </w:rPrChange>
          </w:rPr>
          <w:delText xml:space="preserve">Interpretation, </w:delText>
        </w:r>
        <w:r w:rsidRPr="00B77FB6" w:rsidDel="00EA04BB">
          <w:rPr>
            <w:rFonts w:asciiTheme="minorHAnsi" w:hAnsiTheme="minorHAnsi"/>
            <w:spacing w:val="-1"/>
            <w:sz w:val="24"/>
            <w:szCs w:val="24"/>
            <w:rPrChange w:id="51" w:author="Beaudette, Dylan - NRCS, Sonora, CA" w:date="2017-01-18T15:49:00Z">
              <w:rPr>
                <w:spacing w:val="-1"/>
                <w:sz w:val="24"/>
                <w:szCs w:val="24"/>
              </w:rPr>
            </w:rPrChange>
          </w:rPr>
          <w:delText>SOIL</w:delText>
        </w:r>
        <w:r w:rsidRPr="00B77FB6" w:rsidDel="00EA04BB">
          <w:rPr>
            <w:rFonts w:asciiTheme="minorHAnsi" w:hAnsiTheme="minorHAnsi"/>
            <w:sz w:val="24"/>
            <w:szCs w:val="24"/>
            <w:rPrChange w:id="52"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53" w:author="Beaudette, Dylan - NRCS, Sonora, CA" w:date="2017-01-18T15:49:00Z">
              <w:rPr>
                <w:spacing w:val="-1"/>
                <w:sz w:val="24"/>
                <w:szCs w:val="24"/>
              </w:rPr>
            </w:rPrChange>
          </w:rPr>
          <w:delText>SURVEY</w:delText>
        </w:r>
        <w:r w:rsidRPr="00B77FB6" w:rsidDel="00EA04BB">
          <w:rPr>
            <w:rFonts w:asciiTheme="minorHAnsi" w:hAnsiTheme="minorHAnsi"/>
            <w:sz w:val="24"/>
            <w:szCs w:val="24"/>
            <w:rPrChange w:id="54"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55" w:author="Beaudette, Dylan - NRCS, Sonora, CA" w:date="2017-01-18T15:49:00Z">
              <w:rPr>
                <w:spacing w:val="-1"/>
                <w:sz w:val="24"/>
                <w:szCs w:val="24"/>
              </w:rPr>
            </w:rPrChange>
          </w:rPr>
          <w:delText>HORIZONS</w:delText>
        </w:r>
        <w:r w:rsidRPr="00B77FB6" w:rsidDel="00EA04BB">
          <w:rPr>
            <w:rFonts w:asciiTheme="minorHAnsi" w:hAnsiTheme="minorHAnsi"/>
            <w:sz w:val="24"/>
            <w:szCs w:val="24"/>
            <w:rPrChange w:id="56" w:author="Beaudette, Dylan - NRCS, Sonora, CA" w:date="2017-01-18T15:49:00Z">
              <w:rPr>
                <w:sz w:val="24"/>
                <w:szCs w:val="24"/>
              </w:rPr>
            </w:rPrChange>
          </w:rPr>
          <w:delText xml:space="preserve"> - </w:delText>
        </w:r>
        <w:r w:rsidRPr="00B77FB6" w:rsidDel="00EA04BB">
          <w:rPr>
            <w:rFonts w:asciiTheme="minorHAnsi" w:hAnsiTheme="minorHAnsi"/>
            <w:spacing w:val="-1"/>
            <w:sz w:val="24"/>
            <w:szCs w:val="24"/>
            <w:rPrChange w:id="57" w:author="Beaudette, Dylan - NRCS, Sonora, CA" w:date="2017-01-18T15:49:00Z">
              <w:rPr>
                <w:spacing w:val="-1"/>
                <w:sz w:val="24"/>
                <w:szCs w:val="24"/>
              </w:rPr>
            </w:rPrChange>
          </w:rPr>
          <w:delText>FALL</w:delText>
        </w:r>
        <w:r w:rsidRPr="00B77FB6" w:rsidDel="00EA04BB">
          <w:rPr>
            <w:rFonts w:asciiTheme="minorHAnsi" w:hAnsiTheme="minorHAnsi"/>
            <w:sz w:val="24"/>
            <w:szCs w:val="24"/>
            <w:rPrChange w:id="58"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59" w:author="Beaudette, Dylan - NRCS, Sonora, CA" w:date="2017-01-18T15:49:00Z">
              <w:rPr>
                <w:spacing w:val="-1"/>
                <w:sz w:val="24"/>
                <w:szCs w:val="24"/>
              </w:rPr>
            </w:rPrChange>
          </w:rPr>
          <w:delText>1990</w:delText>
        </w:r>
        <w:r w:rsidRPr="00B77FB6" w:rsidDel="00EA04BB">
          <w:rPr>
            <w:rFonts w:asciiTheme="minorHAnsi" w:hAnsiTheme="minorHAnsi"/>
            <w:spacing w:val="-2"/>
            <w:sz w:val="24"/>
            <w:szCs w:val="24"/>
            <w:rPrChange w:id="60" w:author="Beaudette, Dylan - NRCS, Sonora, CA" w:date="2017-01-18T15:49:00Z">
              <w:rPr>
                <w:spacing w:val="-2"/>
                <w:sz w:val="24"/>
                <w:szCs w:val="24"/>
              </w:rPr>
            </w:rPrChange>
          </w:rPr>
          <w:delText xml:space="preserve"> </w:delText>
        </w:r>
        <w:r w:rsidRPr="00B77FB6" w:rsidDel="00EA04BB">
          <w:rPr>
            <w:rFonts w:asciiTheme="minorHAnsi" w:hAnsiTheme="minorHAnsi"/>
            <w:sz w:val="24"/>
            <w:szCs w:val="24"/>
            <w:rPrChange w:id="61" w:author="Beaudette, Dylan - NRCS, Sonora, CA" w:date="2017-01-18T15:49:00Z">
              <w:rPr>
                <w:sz w:val="24"/>
                <w:szCs w:val="24"/>
              </w:rPr>
            </w:rPrChange>
          </w:rPr>
          <w:delText>-</w:delText>
        </w:r>
        <w:r w:rsidRPr="00B77FB6" w:rsidDel="00EA04BB">
          <w:rPr>
            <w:rFonts w:asciiTheme="minorHAnsi" w:hAnsiTheme="minorHAnsi"/>
            <w:spacing w:val="-2"/>
            <w:sz w:val="24"/>
            <w:szCs w:val="24"/>
            <w:rPrChange w:id="62" w:author="Beaudette, Dylan - NRCS, Sonora, CA" w:date="2017-01-18T15:49:00Z">
              <w:rPr>
                <w:spacing w:val="-2"/>
                <w:sz w:val="24"/>
                <w:szCs w:val="24"/>
              </w:rPr>
            </w:rPrChange>
          </w:rPr>
          <w:delText xml:space="preserve"> </w:delText>
        </w:r>
        <w:r w:rsidRPr="00B77FB6" w:rsidDel="00EA04BB">
          <w:rPr>
            <w:rFonts w:asciiTheme="minorHAnsi" w:hAnsiTheme="minorHAnsi"/>
            <w:spacing w:val="-1"/>
            <w:sz w:val="24"/>
            <w:szCs w:val="24"/>
            <w:rPrChange w:id="63" w:author="Beaudette, Dylan - NRCS, Sonora, CA" w:date="2017-01-18T15:49:00Z">
              <w:rPr>
                <w:spacing w:val="-1"/>
                <w:sz w:val="24"/>
                <w:szCs w:val="24"/>
              </w:rPr>
            </w:rPrChange>
          </w:rPr>
          <w:delText>p</w:delText>
        </w:r>
      </w:del>
      <w:del w:id="64" w:author="Beaudette, Dylan - NRCS, Sonora, CA" w:date="2017-01-18T15:35:00Z">
        <w:r w:rsidRPr="00B77FB6" w:rsidDel="00406B0B">
          <w:rPr>
            <w:rFonts w:asciiTheme="minorHAnsi" w:hAnsiTheme="minorHAnsi"/>
            <w:spacing w:val="-1"/>
            <w:sz w:val="24"/>
            <w:szCs w:val="24"/>
            <w:rPrChange w:id="65" w:author="Beaudette, Dylan - NRCS, Sonora, CA" w:date="2017-01-18T15:49:00Z">
              <w:rPr>
                <w:spacing w:val="-1"/>
                <w:sz w:val="24"/>
                <w:szCs w:val="24"/>
              </w:rPr>
            </w:rPrChange>
          </w:rPr>
          <w:delText>gs</w:delText>
        </w:r>
      </w:del>
      <w:del w:id="66" w:author="Beaudette, Dylan - NRCS, Sonora, CA" w:date="2017-01-18T15:41:00Z">
        <w:r w:rsidRPr="00B77FB6" w:rsidDel="00EA04BB">
          <w:rPr>
            <w:rFonts w:asciiTheme="minorHAnsi" w:hAnsiTheme="minorHAnsi"/>
            <w:spacing w:val="-1"/>
            <w:sz w:val="24"/>
            <w:szCs w:val="24"/>
            <w:rPrChange w:id="67" w:author="Beaudette, Dylan - NRCS, Sonora, CA" w:date="2017-01-18T15:49:00Z">
              <w:rPr>
                <w:spacing w:val="-1"/>
                <w:sz w:val="24"/>
                <w:szCs w:val="24"/>
              </w:rPr>
            </w:rPrChange>
          </w:rPr>
          <w:delText>.</w:delText>
        </w:r>
        <w:r w:rsidRPr="00B77FB6" w:rsidDel="00EA04BB">
          <w:rPr>
            <w:rFonts w:asciiTheme="minorHAnsi" w:hAnsiTheme="minorHAnsi"/>
            <w:spacing w:val="-2"/>
            <w:sz w:val="24"/>
            <w:szCs w:val="24"/>
            <w:rPrChange w:id="68" w:author="Beaudette, Dylan - NRCS, Sonora, CA" w:date="2017-01-18T15:49:00Z">
              <w:rPr>
                <w:spacing w:val="-2"/>
                <w:sz w:val="24"/>
                <w:szCs w:val="24"/>
              </w:rPr>
            </w:rPrChange>
          </w:rPr>
          <w:delText xml:space="preserve"> </w:delText>
        </w:r>
        <w:r w:rsidRPr="00B77FB6" w:rsidDel="00EA04BB">
          <w:rPr>
            <w:rFonts w:asciiTheme="minorHAnsi" w:hAnsiTheme="minorHAnsi"/>
            <w:sz w:val="24"/>
            <w:szCs w:val="24"/>
            <w:rPrChange w:id="69" w:author="Beaudette, Dylan - NRCS, Sonora, CA" w:date="2017-01-18T15:49:00Z">
              <w:rPr>
                <w:sz w:val="24"/>
                <w:szCs w:val="24"/>
              </w:rPr>
            </w:rPrChange>
          </w:rPr>
          <w:delText>63</w:delText>
        </w:r>
        <w:r w:rsidRPr="00B77FB6" w:rsidDel="00EA04BB">
          <w:rPr>
            <w:rFonts w:asciiTheme="minorHAnsi" w:hAnsiTheme="minorHAnsi"/>
            <w:spacing w:val="-1"/>
            <w:sz w:val="24"/>
            <w:szCs w:val="24"/>
            <w:rPrChange w:id="70" w:author="Beaudette, Dylan - NRCS, Sonora, CA" w:date="2017-01-18T15:49:00Z">
              <w:rPr>
                <w:spacing w:val="-1"/>
                <w:sz w:val="24"/>
                <w:szCs w:val="24"/>
              </w:rPr>
            </w:rPrChange>
          </w:rPr>
          <w:delText xml:space="preserve"> to 72</w:delText>
        </w:r>
      </w:del>
    </w:p>
    <w:p w14:paraId="6CCB0A07" w14:textId="03D78BDB" w:rsidR="00AE7B52" w:rsidRPr="00B77FB6" w:rsidDel="00260D07" w:rsidRDefault="00AE7B52">
      <w:pPr>
        <w:rPr>
          <w:del w:id="71" w:author="Beaudette, Dylan - NRCS, Sonora, CA" w:date="2017-03-10T13:39:00Z"/>
          <w:spacing w:val="-1"/>
          <w:sz w:val="24"/>
          <w:szCs w:val="24"/>
          <w:rPrChange w:id="72" w:author="Beaudette, Dylan - NRCS, Sonora, CA" w:date="2017-01-18T15:49:00Z">
            <w:rPr>
              <w:del w:id="73" w:author="Beaudette, Dylan - NRCS, Sonora, CA" w:date="2017-03-10T13:39:00Z"/>
              <w:spacing w:val="-1"/>
              <w:sz w:val="24"/>
              <w:szCs w:val="24"/>
            </w:rPr>
          </w:rPrChange>
        </w:rPr>
        <w:pPrChange w:id="74" w:author="Beaudette, Dylan - NRCS, Sonora, CA" w:date="2017-01-18T15:48:00Z">
          <w:pPr>
            <w:pStyle w:val="BodyText"/>
            <w:kinsoku w:val="0"/>
            <w:overflowPunct w:val="0"/>
          </w:pPr>
        </w:pPrChange>
      </w:pPr>
    </w:p>
    <w:p w14:paraId="444CAA8D" w14:textId="55E94D0E" w:rsidR="00AE7B52" w:rsidRPr="00B77FB6" w:rsidDel="00260D07" w:rsidRDefault="00C42A04">
      <w:pPr>
        <w:rPr>
          <w:del w:id="75" w:author="Beaudette, Dylan - NRCS, Sonora, CA" w:date="2017-03-10T13:39:00Z"/>
          <w:sz w:val="24"/>
          <w:szCs w:val="24"/>
          <w:lang w:val="en"/>
          <w:rPrChange w:id="76" w:author="Beaudette, Dylan - NRCS, Sonora, CA" w:date="2017-01-18T15:49:00Z">
            <w:rPr>
              <w:del w:id="77" w:author="Beaudette, Dylan - NRCS, Sonora, CA" w:date="2017-03-10T13:39:00Z"/>
              <w:sz w:val="24"/>
              <w:szCs w:val="24"/>
              <w:lang w:val="en"/>
            </w:rPr>
          </w:rPrChange>
        </w:rPr>
        <w:pPrChange w:id="78" w:author="Beaudette, Dylan - NRCS, Sonora, CA" w:date="2017-01-18T15:48:00Z">
          <w:pPr>
            <w:pStyle w:val="BodyText"/>
            <w:kinsoku w:val="0"/>
            <w:overflowPunct w:val="0"/>
          </w:pPr>
        </w:pPrChange>
      </w:pPr>
      <w:del w:id="79" w:author="Beaudette, Dylan - NRCS, Sonora, CA" w:date="2017-01-18T15:50:00Z">
        <w:r w:rsidRPr="00B77FB6" w:rsidDel="00B77FB6">
          <w:rPr>
            <w:rFonts w:asciiTheme="minorHAnsi" w:hAnsiTheme="minorHAnsi"/>
            <w:sz w:val="24"/>
            <w:szCs w:val="24"/>
            <w:rPrChange w:id="80" w:author="Beaudette, Dylan - NRCS, Sonora, CA" w:date="2017-01-18T15:49:00Z">
              <w:rPr/>
            </w:rPrChange>
          </w:rPr>
          <w:fldChar w:fldCharType="begin"/>
        </w:r>
        <w:r w:rsidRPr="00B77FB6" w:rsidDel="00B77FB6">
          <w:rPr>
            <w:rFonts w:asciiTheme="minorHAnsi" w:hAnsiTheme="minorHAnsi"/>
            <w:sz w:val="24"/>
            <w:szCs w:val="24"/>
            <w:rPrChange w:id="81" w:author="Beaudette, Dylan - NRCS, Sonora, CA" w:date="2017-01-18T15:49:00Z">
              <w:rPr/>
            </w:rPrChange>
          </w:rPr>
          <w:delInstrText xml:space="preserve"> HYPERLINK "https://casoilresource.lawr.ucdavis.edu/wiki/File:Indorante2007.pdf" \o "File:Indorante2007.pdf" </w:delInstrText>
        </w:r>
        <w:r w:rsidRPr="00B77FB6" w:rsidDel="00B77FB6">
          <w:rPr>
            <w:rFonts w:asciiTheme="minorHAnsi" w:hAnsiTheme="minorHAnsi"/>
            <w:sz w:val="24"/>
            <w:szCs w:val="24"/>
            <w:rPrChange w:id="82" w:author="Beaudette, Dylan - NRCS, Sonora, CA" w:date="2017-01-18T15:49:00Z">
              <w:rPr>
                <w:rStyle w:val="Hyperlink"/>
                <w:sz w:val="24"/>
                <w:szCs w:val="24"/>
                <w:lang w:val="en"/>
              </w:rPr>
            </w:rPrChange>
          </w:rPr>
          <w:fldChar w:fldCharType="separate"/>
        </w:r>
        <w:r w:rsidR="00AE7B52" w:rsidRPr="00B77FB6" w:rsidDel="00B77FB6">
          <w:rPr>
            <w:rStyle w:val="Hyperlink"/>
            <w:rFonts w:asciiTheme="minorHAnsi" w:hAnsiTheme="minorHAnsi"/>
            <w:sz w:val="24"/>
            <w:szCs w:val="24"/>
            <w:lang w:val="en"/>
          </w:rPr>
          <w:delText>S.J. Indorante. Foundational Soil Survey Data-A Case for Linking Basic Soil Data and Interpretations to the Official Series Description.</w:delText>
        </w:r>
        <w:r w:rsidRPr="00B77FB6" w:rsidDel="00B77FB6">
          <w:rPr>
            <w:rStyle w:val="Hyperlink"/>
            <w:rFonts w:asciiTheme="minorHAnsi" w:hAnsiTheme="minorHAnsi"/>
            <w:sz w:val="24"/>
            <w:szCs w:val="24"/>
            <w:lang w:val="en"/>
            <w:rPrChange w:id="83" w:author="Beaudette, Dylan - NRCS, Sonora, CA" w:date="2017-01-18T15:49:00Z">
              <w:rPr>
                <w:rStyle w:val="Hyperlink"/>
                <w:sz w:val="24"/>
                <w:szCs w:val="24"/>
                <w:lang w:val="en"/>
              </w:rPr>
            </w:rPrChange>
          </w:rPr>
          <w:fldChar w:fldCharType="end"/>
        </w:r>
        <w:r w:rsidR="00AE7B52" w:rsidRPr="00B77FB6" w:rsidDel="00B77FB6">
          <w:rPr>
            <w:rFonts w:asciiTheme="minorHAnsi" w:hAnsiTheme="minorHAnsi"/>
            <w:sz w:val="24"/>
            <w:szCs w:val="24"/>
            <w:lang w:val="en"/>
            <w:rPrChange w:id="84" w:author="Beaudette, Dylan - NRCS, Sonora, CA" w:date="2017-01-18T15:49:00Z">
              <w:rPr>
                <w:sz w:val="24"/>
                <w:szCs w:val="24"/>
                <w:lang w:val="en"/>
              </w:rPr>
            </w:rPrChange>
          </w:rPr>
          <w:delText xml:space="preserve"> </w:delText>
        </w:r>
      </w:del>
    </w:p>
    <w:p w14:paraId="4533BBDE" w14:textId="02324E0A" w:rsidR="00B77FB6" w:rsidRPr="00B77FB6" w:rsidDel="00260D07" w:rsidRDefault="00B77FB6">
      <w:pPr>
        <w:rPr>
          <w:del w:id="85" w:author="Beaudette, Dylan - NRCS, Sonora, CA" w:date="2017-03-10T13:39:00Z"/>
          <w:sz w:val="24"/>
          <w:szCs w:val="24"/>
          <w:lang w:val="en"/>
          <w:rPrChange w:id="86" w:author="Beaudette, Dylan - NRCS, Sonora, CA" w:date="2017-01-18T15:49:00Z">
            <w:rPr>
              <w:del w:id="87" w:author="Beaudette, Dylan - NRCS, Sonora, CA" w:date="2017-03-10T13:39:00Z"/>
              <w:sz w:val="24"/>
              <w:szCs w:val="24"/>
              <w:lang w:val="en"/>
            </w:rPr>
          </w:rPrChange>
        </w:rPr>
        <w:pPrChange w:id="88" w:author="Beaudette, Dylan - NRCS, Sonora, CA" w:date="2017-01-18T15:48:00Z">
          <w:pPr>
            <w:pStyle w:val="BodyText"/>
            <w:kinsoku w:val="0"/>
            <w:overflowPunct w:val="0"/>
          </w:pPr>
        </w:pPrChange>
      </w:pPr>
    </w:p>
    <w:p w14:paraId="5DC23470" w14:textId="77777777" w:rsidR="00AE7B52" w:rsidRPr="00B77FB6" w:rsidDel="00B77FB6" w:rsidRDefault="009765CC">
      <w:pPr>
        <w:rPr>
          <w:del w:id="89" w:author="Beaudette, Dylan - NRCS, Sonora, CA" w:date="2017-01-18T15:48:00Z"/>
          <w:spacing w:val="-1"/>
          <w:sz w:val="24"/>
          <w:szCs w:val="24"/>
          <w:rPrChange w:id="90" w:author="Beaudette, Dylan - NRCS, Sonora, CA" w:date="2017-01-18T15:49:00Z">
            <w:rPr>
              <w:del w:id="91" w:author="Beaudette, Dylan - NRCS, Sonora, CA" w:date="2017-01-18T15:48:00Z"/>
              <w:spacing w:val="-1"/>
              <w:sz w:val="24"/>
              <w:szCs w:val="24"/>
            </w:rPr>
          </w:rPrChange>
        </w:rPr>
        <w:pPrChange w:id="92" w:author="Beaudette, Dylan - NRCS, Sonora, CA" w:date="2017-01-18T15:48:00Z">
          <w:pPr>
            <w:pStyle w:val="BodyText"/>
            <w:kinsoku w:val="0"/>
            <w:overflowPunct w:val="0"/>
          </w:pPr>
        </w:pPrChange>
      </w:pPr>
      <w:del w:id="93" w:author="Beaudette, Dylan - NRCS, Sonora, CA" w:date="2017-01-18T15:37:00Z">
        <w:r w:rsidRPr="00B77FB6" w:rsidDel="00CF051A">
          <w:rPr>
            <w:rFonts w:asciiTheme="minorHAnsi" w:hAnsiTheme="minorHAnsi"/>
            <w:color w:val="auto"/>
            <w:sz w:val="24"/>
            <w:szCs w:val="24"/>
            <w:rPrChange w:id="94" w:author="Beaudette, Dylan - NRCS, Sonora, CA" w:date="2017-01-18T15:49:00Z">
              <w:rPr/>
            </w:rPrChange>
          </w:rPr>
          <w:fldChar w:fldCharType="begin"/>
        </w:r>
        <w:r w:rsidRPr="00B77FB6" w:rsidDel="00CF051A">
          <w:rPr>
            <w:rFonts w:asciiTheme="minorHAnsi" w:hAnsiTheme="minorHAnsi"/>
            <w:sz w:val="24"/>
            <w:szCs w:val="24"/>
            <w:rPrChange w:id="95" w:author="Beaudette, Dylan - NRCS, Sonora, CA" w:date="2017-01-18T15:49:00Z">
              <w:rPr/>
            </w:rPrChange>
          </w:rPr>
          <w:delInstrText xml:space="preserve"> HYPERLINK "https://casoilresource.lawr.ucdavis.edu/wiki/File:Livingston2006.pdf" \o "File:Livingston2006.pdf" </w:delInstrText>
        </w:r>
        <w:r w:rsidRPr="00B77FB6" w:rsidDel="00CF051A">
          <w:rPr>
            <w:rFonts w:asciiTheme="minorHAnsi" w:hAnsiTheme="minorHAnsi"/>
            <w:color w:val="auto"/>
            <w:sz w:val="24"/>
            <w:szCs w:val="24"/>
            <w:rPrChange w:id="96" w:author="Beaudette, Dylan - NRCS, Sonora, CA" w:date="2017-01-18T15:49:00Z">
              <w:rPr>
                <w:rStyle w:val="Hyperlink"/>
                <w:sz w:val="24"/>
                <w:szCs w:val="24"/>
                <w:lang w:val="en"/>
              </w:rPr>
            </w:rPrChange>
          </w:rPr>
          <w:fldChar w:fldCharType="separate"/>
        </w:r>
        <w:r w:rsidR="00AE7B52" w:rsidRPr="00B77FB6" w:rsidDel="00CF051A">
          <w:rPr>
            <w:rStyle w:val="Hyperlink"/>
            <w:rFonts w:asciiTheme="minorHAnsi" w:hAnsiTheme="minorHAnsi"/>
            <w:sz w:val="24"/>
            <w:szCs w:val="24"/>
            <w:lang w:val="en"/>
          </w:rPr>
          <w:delText>R.L. Livingston. "Truthiness" and the National Soil Information System: How Are They Related?</w:delText>
        </w:r>
        <w:r w:rsidRPr="00B77FB6" w:rsidDel="00CF051A">
          <w:rPr>
            <w:rStyle w:val="Hyperlink"/>
            <w:rFonts w:asciiTheme="minorHAnsi" w:hAnsiTheme="minorHAnsi"/>
            <w:sz w:val="24"/>
            <w:szCs w:val="24"/>
            <w:lang w:val="en"/>
            <w:rPrChange w:id="97" w:author="Beaudette, Dylan - NRCS, Sonora, CA" w:date="2017-01-18T15:49:00Z">
              <w:rPr>
                <w:rStyle w:val="Hyperlink"/>
                <w:sz w:val="24"/>
                <w:szCs w:val="24"/>
                <w:lang w:val="en"/>
              </w:rPr>
            </w:rPrChange>
          </w:rPr>
          <w:fldChar w:fldCharType="end"/>
        </w:r>
        <w:r w:rsidR="00AE7B52" w:rsidRPr="00B77FB6" w:rsidDel="00CF051A">
          <w:rPr>
            <w:rFonts w:asciiTheme="minorHAnsi" w:hAnsiTheme="minorHAnsi"/>
            <w:sz w:val="24"/>
            <w:szCs w:val="24"/>
            <w:lang w:val="en"/>
            <w:rPrChange w:id="98" w:author="Beaudette, Dylan - NRCS, Sonora, CA" w:date="2017-01-18T15:49:00Z">
              <w:rPr>
                <w:sz w:val="24"/>
                <w:szCs w:val="24"/>
                <w:lang w:val="en"/>
              </w:rPr>
            </w:rPrChange>
          </w:rPr>
          <w:delText xml:space="preserve"> </w:delText>
        </w:r>
      </w:del>
    </w:p>
    <w:p w14:paraId="7E62833A" w14:textId="77777777" w:rsidR="00AE7B52" w:rsidRPr="00B77FB6" w:rsidDel="009B0E87" w:rsidRDefault="00AE7B52">
      <w:pPr>
        <w:rPr>
          <w:del w:id="99" w:author="Beaudette, Dylan - NRCS, Sonora, CA" w:date="2017-01-18T15:45:00Z"/>
          <w:rFonts w:asciiTheme="minorHAnsi" w:hAnsiTheme="minorHAnsi"/>
          <w:bCs/>
          <w:iCs/>
          <w:color w:val="auto"/>
          <w:sz w:val="24"/>
          <w:szCs w:val="24"/>
        </w:rPr>
      </w:pPr>
    </w:p>
    <w:p w14:paraId="6B604B0E" w14:textId="032A9606" w:rsidR="00406B0B" w:rsidRPr="00B77FB6" w:rsidDel="00260D07" w:rsidRDefault="00AE7B52">
      <w:pPr>
        <w:rPr>
          <w:del w:id="100" w:author="Beaudette, Dylan - NRCS, Sonora, CA" w:date="2017-03-10T13:39:00Z"/>
          <w:rFonts w:asciiTheme="minorHAnsi" w:hAnsiTheme="minorHAnsi"/>
          <w:sz w:val="24"/>
          <w:szCs w:val="24"/>
        </w:rPr>
      </w:pPr>
      <w:del w:id="101" w:author="Beaudette, Dylan - NRCS, Sonora, CA" w:date="2017-01-18T15:45:00Z">
        <w:r w:rsidRPr="00B77FB6" w:rsidDel="009B0E87">
          <w:rPr>
            <w:rFonts w:asciiTheme="minorHAnsi" w:hAnsiTheme="minorHAnsi"/>
            <w:sz w:val="24"/>
            <w:szCs w:val="24"/>
          </w:rPr>
          <w:delText>Fred Young</w:delText>
        </w:r>
        <w:r w:rsidRPr="00B77FB6" w:rsidDel="009B0E87">
          <w:rPr>
            <w:rFonts w:asciiTheme="minorHAnsi" w:hAnsiTheme="minorHAnsi"/>
            <w:b/>
            <w:sz w:val="24"/>
            <w:szCs w:val="24"/>
          </w:rPr>
          <w:delText xml:space="preserve"> </w:delText>
        </w:r>
        <w:r w:rsidRPr="00B77FB6" w:rsidDel="009B0E87">
          <w:rPr>
            <w:rFonts w:asciiTheme="minorHAnsi" w:hAnsiTheme="minorHAnsi"/>
            <w:sz w:val="24"/>
            <w:szCs w:val="24"/>
          </w:rPr>
          <w:delText>in</w:delText>
        </w:r>
        <w:r w:rsidRPr="00B77FB6" w:rsidDel="009B0E87">
          <w:rPr>
            <w:rFonts w:asciiTheme="minorHAnsi" w:hAnsiTheme="minorHAnsi"/>
            <w:b/>
            <w:sz w:val="24"/>
            <w:szCs w:val="24"/>
          </w:rPr>
          <w:delText xml:space="preserve"> </w:delText>
        </w:r>
        <w:r w:rsidRPr="00B77FB6" w:rsidDel="009B0E87">
          <w:rPr>
            <w:rPrChange w:id="102" w:author="Beaudette, Dylan - NRCS, Sonora, CA" w:date="2017-01-18T15:49:00Z">
              <w:rPr>
                <w:rStyle w:val="Hyperlink"/>
                <w:rFonts w:asciiTheme="minorHAnsi" w:eastAsia="Times" w:hAnsiTheme="minorHAnsi"/>
                <w:sz w:val="24"/>
                <w:szCs w:val="24"/>
                <w:lang w:eastAsia="en-US"/>
              </w:rPr>
            </w:rPrChange>
          </w:rPr>
          <w:delText>Spatial Variability in Soils and Landscapes, SSSA Publication 28</w:delText>
        </w:r>
      </w:del>
    </w:p>
    <w:p w14:paraId="0524C496" w14:textId="302E868D" w:rsidR="00AE7B52" w:rsidRPr="00626EB3" w:rsidDel="00260D07" w:rsidRDefault="00AE7B52" w:rsidP="006C65C3">
      <w:pPr>
        <w:rPr>
          <w:del w:id="103" w:author="Beaudette, Dylan - NRCS, Sonora, CA" w:date="2017-03-10T13:39:00Z"/>
          <w:rFonts w:asciiTheme="minorHAnsi" w:hAnsiTheme="minorHAnsi"/>
          <w:color w:val="auto"/>
          <w:sz w:val="24"/>
          <w:szCs w:val="24"/>
        </w:rPr>
      </w:pPr>
      <w:del w:id="104" w:author="Beaudette, Dylan - NRCS, Sonora, CA" w:date="2017-03-10T13:39:00Z">
        <w:r w:rsidRPr="00626EB3" w:rsidDel="00260D07">
          <w:rPr>
            <w:rFonts w:asciiTheme="minorHAnsi" w:hAnsiTheme="minorHAnsi"/>
            <w:color w:val="auto"/>
            <w:sz w:val="24"/>
            <w:szCs w:val="24"/>
          </w:rPr>
          <w:br w:type="page"/>
        </w:r>
      </w:del>
    </w:p>
    <w:p w14:paraId="6E96633D" w14:textId="77777777" w:rsidR="006C65C3" w:rsidRPr="00626EB3" w:rsidRDefault="00AE7B52" w:rsidP="006C65C3">
      <w:pPr>
        <w:rPr>
          <w:rFonts w:asciiTheme="minorHAnsi" w:hAnsiTheme="minorHAnsi"/>
          <w:color w:val="auto"/>
          <w:sz w:val="24"/>
          <w:szCs w:val="24"/>
        </w:rPr>
      </w:pPr>
      <w:bookmarkStart w:id="105" w:name="Appendix1"/>
      <w:commentRangeStart w:id="106"/>
      <w:r w:rsidRPr="00626EB3">
        <w:rPr>
          <w:rFonts w:asciiTheme="minorHAnsi" w:hAnsiTheme="minorHAnsi"/>
          <w:b/>
          <w:color w:val="auto"/>
          <w:sz w:val="24"/>
          <w:szCs w:val="24"/>
        </w:rPr>
        <w:t>Appendix</w:t>
      </w:r>
      <w:commentRangeEnd w:id="106"/>
      <w:r w:rsidR="003C119D">
        <w:rPr>
          <w:rStyle w:val="CommentReference"/>
        </w:rPr>
        <w:commentReference w:id="106"/>
      </w:r>
      <w:r w:rsidR="00626EB3" w:rsidRPr="00626EB3">
        <w:rPr>
          <w:rFonts w:asciiTheme="minorHAnsi" w:hAnsiTheme="minorHAnsi"/>
          <w:b/>
          <w:color w:val="auto"/>
          <w:sz w:val="24"/>
          <w:szCs w:val="24"/>
        </w:rPr>
        <w:t xml:space="preserve"> </w:t>
      </w:r>
      <w:proofErr w:type="gramStart"/>
      <w:r w:rsidR="00626EB3" w:rsidRPr="00626EB3">
        <w:rPr>
          <w:rFonts w:asciiTheme="minorHAnsi" w:hAnsiTheme="minorHAnsi"/>
          <w:b/>
          <w:color w:val="auto"/>
          <w:sz w:val="24"/>
          <w:szCs w:val="24"/>
        </w:rPr>
        <w:t>1</w:t>
      </w:r>
      <w:bookmarkEnd w:id="105"/>
      <w:proofErr w:type="gramEnd"/>
      <w:r w:rsidR="00626EB3">
        <w:rPr>
          <w:rFonts w:asciiTheme="minorHAnsi" w:hAnsiTheme="minorHAnsi"/>
          <w:color w:val="auto"/>
          <w:sz w:val="24"/>
          <w:szCs w:val="24"/>
        </w:rPr>
        <w:tab/>
      </w:r>
      <w:r w:rsidRPr="00626EB3">
        <w:rPr>
          <w:rFonts w:asciiTheme="minorHAnsi" w:hAnsiTheme="minorHAnsi"/>
          <w:color w:val="auto"/>
          <w:sz w:val="24"/>
          <w:szCs w:val="24"/>
        </w:rPr>
        <w:t>Recent email discussion</w:t>
      </w:r>
      <w:r w:rsidR="00626EB3">
        <w:rPr>
          <w:rFonts w:asciiTheme="minorHAnsi" w:hAnsiTheme="minorHAnsi"/>
          <w:color w:val="auto"/>
          <w:sz w:val="24"/>
          <w:szCs w:val="24"/>
        </w:rPr>
        <w:t xml:space="preserve"> discussions that informed this document</w:t>
      </w:r>
    </w:p>
    <w:p w14:paraId="1A6A1692" w14:textId="77777777" w:rsidR="006C65C3" w:rsidRPr="00626EB3" w:rsidRDefault="006C65C3" w:rsidP="006C65C3">
      <w:pPr>
        <w:rPr>
          <w:rFonts w:asciiTheme="minorHAnsi" w:hAnsiTheme="minorHAnsi"/>
          <w:color w:val="auto"/>
          <w:sz w:val="24"/>
          <w:szCs w:val="24"/>
        </w:rPr>
      </w:pPr>
    </w:p>
    <w:p w14:paraId="72F098CE" w14:textId="77777777" w:rsidR="006C65C3" w:rsidRPr="00626EB3" w:rsidRDefault="006C65C3" w:rsidP="00626EB3">
      <w:pPr>
        <w:pStyle w:val="BodyText2"/>
      </w:pPr>
      <w:r w:rsidRPr="00626EB3">
        <w:t>If we make the decision that low-</w:t>
      </w:r>
      <w:proofErr w:type="spellStart"/>
      <w:r w:rsidRPr="00626EB3">
        <w:t>rv</w:t>
      </w:r>
      <w:proofErr w:type="spellEnd"/>
      <w:r w:rsidRPr="00626EB3">
        <w:t>-high values will be based on percentiles, then the data we put into those fields will have to be calculated. The only way to calculate percentiles of (slope, MAAT, etc.) for components is to use pedon data--or some other down-scaling GIS layer that describes the locations of components.</w:t>
      </w:r>
    </w:p>
    <w:p w14:paraId="132318C4" w14:textId="77777777" w:rsidR="006C65C3" w:rsidRPr="00626EB3" w:rsidRDefault="006C65C3" w:rsidP="006C65C3">
      <w:pPr>
        <w:rPr>
          <w:rFonts w:asciiTheme="minorHAnsi" w:hAnsiTheme="minorHAnsi"/>
          <w:color w:val="auto"/>
          <w:sz w:val="24"/>
          <w:szCs w:val="24"/>
        </w:rPr>
      </w:pPr>
    </w:p>
    <w:p w14:paraId="4479C97B"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 used the term "coarser-scale" (OK, a miss-spelled version of that term) because GIS summaries computed from map unit polygons represent that: map unit summaries. Manual adjustment of those values, based on expert knowledge, results in values that are no longer percentiles.</w:t>
      </w:r>
    </w:p>
    <w:p w14:paraId="0F3348F5" w14:textId="77777777" w:rsidR="006C65C3" w:rsidRPr="00626EB3" w:rsidRDefault="006C65C3" w:rsidP="006C65C3">
      <w:pPr>
        <w:rPr>
          <w:rFonts w:asciiTheme="minorHAnsi" w:hAnsiTheme="minorHAnsi"/>
          <w:color w:val="auto"/>
          <w:sz w:val="24"/>
          <w:szCs w:val="24"/>
        </w:rPr>
      </w:pPr>
    </w:p>
    <w:p w14:paraId="3D82873E"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 xml:space="preserve">The statistical integrity that percentiles offer comes with a price tag: they need to be calculated. Calculations require data. It is our job as experts to decide which data are included in the calculation. </w:t>
      </w:r>
    </w:p>
    <w:p w14:paraId="538B1DC1" w14:textId="77777777" w:rsidR="006C65C3" w:rsidRPr="00626EB3" w:rsidRDefault="006C65C3" w:rsidP="006C65C3">
      <w:pPr>
        <w:rPr>
          <w:rFonts w:asciiTheme="minorHAnsi" w:hAnsiTheme="minorHAnsi"/>
          <w:color w:val="auto"/>
          <w:sz w:val="24"/>
          <w:szCs w:val="24"/>
        </w:rPr>
      </w:pPr>
    </w:p>
    <w:p w14:paraId="1B0152DA"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It is shovel time when sufficient data are not available.</w:t>
      </w:r>
    </w:p>
    <w:p w14:paraId="1CD43197" w14:textId="77777777" w:rsidR="00AE7B52" w:rsidRPr="00626EB3" w:rsidRDefault="00AE7B52" w:rsidP="006C65C3">
      <w:pPr>
        <w:rPr>
          <w:rFonts w:asciiTheme="minorHAnsi" w:hAnsiTheme="minorHAnsi"/>
          <w:color w:val="auto"/>
          <w:sz w:val="24"/>
          <w:szCs w:val="24"/>
        </w:rPr>
      </w:pPr>
    </w:p>
    <w:p w14:paraId="137F30C5" w14:textId="77777777" w:rsidR="00AE7B52" w:rsidRPr="00626EB3" w:rsidRDefault="00AE7B52" w:rsidP="006C65C3">
      <w:pPr>
        <w:rPr>
          <w:rFonts w:asciiTheme="minorHAnsi" w:hAnsiTheme="minorHAnsi"/>
          <w:color w:val="auto"/>
          <w:sz w:val="24"/>
          <w:szCs w:val="24"/>
        </w:rPr>
      </w:pPr>
      <w:r w:rsidRPr="00626EB3">
        <w:rPr>
          <w:rFonts w:asciiTheme="minorHAnsi" w:hAnsiTheme="minorHAnsi"/>
          <w:color w:val="auto"/>
          <w:sz w:val="24"/>
          <w:szCs w:val="24"/>
        </w:rPr>
        <w:t>Dylan</w:t>
      </w:r>
    </w:p>
    <w:p w14:paraId="117EB0EA" w14:textId="77777777" w:rsidR="006C65C3" w:rsidRPr="00626EB3" w:rsidRDefault="006C65C3" w:rsidP="006C65C3">
      <w:pPr>
        <w:rPr>
          <w:rFonts w:asciiTheme="minorHAnsi" w:hAnsiTheme="minorHAnsi"/>
          <w:color w:val="auto"/>
          <w:sz w:val="24"/>
          <w:szCs w:val="24"/>
        </w:rPr>
      </w:pPr>
    </w:p>
    <w:p w14:paraId="4455AF17"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On map unit level summaries:</w:t>
      </w:r>
    </w:p>
    <w:p w14:paraId="262AD408" w14:textId="77777777" w:rsidR="006C65C3" w:rsidRPr="00626EB3" w:rsidRDefault="006C65C3" w:rsidP="006C65C3">
      <w:pPr>
        <w:rPr>
          <w:rFonts w:asciiTheme="minorHAnsi" w:hAnsiTheme="minorHAnsi"/>
          <w:color w:val="auto"/>
          <w:sz w:val="24"/>
          <w:szCs w:val="24"/>
        </w:rPr>
      </w:pPr>
    </w:p>
    <w:p w14:paraId="5415061B"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 didn't anticipate that this would be the case. Please give me a moment to take my foot out of my mouth.</w:t>
      </w:r>
    </w:p>
    <w:p w14:paraId="4598136C" w14:textId="77777777" w:rsidR="006C65C3" w:rsidRPr="00626EB3" w:rsidRDefault="006C65C3" w:rsidP="006C65C3">
      <w:pPr>
        <w:rPr>
          <w:rFonts w:asciiTheme="minorHAnsi" w:hAnsiTheme="minorHAnsi"/>
          <w:color w:val="auto"/>
          <w:sz w:val="24"/>
          <w:szCs w:val="24"/>
        </w:rPr>
      </w:pPr>
    </w:p>
    <w:p w14:paraId="762DF95D" w14:textId="77777777" w:rsidR="006C65C3" w:rsidRPr="00626EB3" w:rsidRDefault="006C65C3" w:rsidP="006C65C3">
      <w:pPr>
        <w:pStyle w:val="BodyText"/>
        <w:rPr>
          <w:sz w:val="24"/>
          <w:szCs w:val="24"/>
        </w:rPr>
      </w:pPr>
      <w:r w:rsidRPr="00626EB3">
        <w:rPr>
          <w:sz w:val="24"/>
          <w:szCs w:val="24"/>
        </w:rPr>
        <w:t>So, MU-level summaries (someone's favorite quantiles) are the starting point for the component records, adjusted as needed? This is a nice mixture of mechanical + expert evaluation.</w:t>
      </w:r>
    </w:p>
    <w:p w14:paraId="5CC44A89" w14:textId="77777777" w:rsidR="006C65C3" w:rsidRPr="00626EB3" w:rsidRDefault="006C65C3" w:rsidP="006C65C3">
      <w:pPr>
        <w:rPr>
          <w:rFonts w:asciiTheme="minorHAnsi" w:hAnsiTheme="minorHAnsi"/>
          <w:color w:val="auto"/>
          <w:sz w:val="24"/>
          <w:szCs w:val="24"/>
        </w:rPr>
      </w:pPr>
    </w:p>
    <w:p w14:paraId="716C5D62"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The only downside to this approach (there may be others) is that the low-</w:t>
      </w:r>
      <w:proofErr w:type="spellStart"/>
      <w:r w:rsidRPr="00626EB3">
        <w:rPr>
          <w:rFonts w:asciiTheme="minorHAnsi" w:hAnsiTheme="minorHAnsi"/>
          <w:color w:val="auto"/>
          <w:sz w:val="24"/>
          <w:szCs w:val="24"/>
        </w:rPr>
        <w:t>rv</w:t>
      </w:r>
      <w:proofErr w:type="spellEnd"/>
      <w:r w:rsidRPr="00626EB3">
        <w:rPr>
          <w:rFonts w:asciiTheme="minorHAnsi" w:hAnsiTheme="minorHAnsi"/>
          <w:color w:val="auto"/>
          <w:sz w:val="24"/>
          <w:szCs w:val="24"/>
        </w:rPr>
        <w:t>-high values aren't really what we say they are: they are massaged versions of percentiles calculated at a courser scale.</w:t>
      </w:r>
    </w:p>
    <w:p w14:paraId="65475CDB" w14:textId="77777777" w:rsidR="006C65C3" w:rsidRPr="00626EB3" w:rsidRDefault="006C65C3" w:rsidP="006C65C3">
      <w:pPr>
        <w:rPr>
          <w:rFonts w:asciiTheme="minorHAnsi" w:hAnsiTheme="minorHAnsi"/>
          <w:color w:val="auto"/>
          <w:sz w:val="24"/>
          <w:szCs w:val="24"/>
        </w:rPr>
      </w:pPr>
    </w:p>
    <w:p w14:paraId="7DC218E5"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Does that matter? I don't know, but this is probably one of the reasons for not writing specific guidelines.</w:t>
      </w:r>
    </w:p>
    <w:p w14:paraId="1A41F325" w14:textId="77777777" w:rsidR="006C65C3" w:rsidRPr="00626EB3" w:rsidRDefault="006C65C3" w:rsidP="006C65C3">
      <w:pPr>
        <w:rPr>
          <w:rFonts w:asciiTheme="minorHAnsi" w:hAnsiTheme="minorHAnsi"/>
          <w:color w:val="auto"/>
          <w:sz w:val="24"/>
          <w:szCs w:val="24"/>
        </w:rPr>
      </w:pPr>
    </w:p>
    <w:p w14:paraId="6F197FEC"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Maybe the guidelines should adopt a loose interpretation of select percentiles. "The low value is approximately the 10th percentile of ....</w:t>
      </w:r>
      <w:proofErr w:type="gramStart"/>
      <w:r w:rsidRPr="00626EB3">
        <w:rPr>
          <w:rFonts w:asciiTheme="minorHAnsi" w:hAnsiTheme="minorHAnsi"/>
          <w:color w:val="auto"/>
          <w:sz w:val="24"/>
          <w:szCs w:val="24"/>
        </w:rPr>
        <w:t>".</w:t>
      </w:r>
      <w:proofErr w:type="gramEnd"/>
    </w:p>
    <w:p w14:paraId="404D6464" w14:textId="77777777" w:rsidR="00226ACD" w:rsidRPr="00626EB3" w:rsidRDefault="00226ACD" w:rsidP="00226ACD">
      <w:pPr>
        <w:rPr>
          <w:rFonts w:asciiTheme="minorHAnsi" w:hAnsiTheme="minorHAnsi"/>
          <w:color w:val="auto"/>
          <w:sz w:val="24"/>
          <w:szCs w:val="24"/>
        </w:rPr>
      </w:pPr>
    </w:p>
    <w:p w14:paraId="74111A48" w14:textId="77777777" w:rsidR="00AE7B52" w:rsidRPr="00626EB3" w:rsidRDefault="00AE7B52" w:rsidP="00226ACD">
      <w:pPr>
        <w:rPr>
          <w:rFonts w:asciiTheme="minorHAnsi" w:hAnsiTheme="minorHAnsi"/>
          <w:color w:val="auto"/>
          <w:sz w:val="24"/>
          <w:szCs w:val="24"/>
        </w:rPr>
      </w:pPr>
      <w:r w:rsidRPr="00626EB3">
        <w:rPr>
          <w:rFonts w:asciiTheme="minorHAnsi" w:hAnsiTheme="minorHAnsi"/>
          <w:color w:val="auto"/>
          <w:sz w:val="24"/>
          <w:szCs w:val="24"/>
        </w:rPr>
        <w:t>Dylan</w:t>
      </w:r>
    </w:p>
    <w:p w14:paraId="4F2A20B6" w14:textId="77777777" w:rsidR="006C65C3" w:rsidRPr="00626EB3" w:rsidRDefault="006C65C3" w:rsidP="006C65C3">
      <w:pPr>
        <w:rPr>
          <w:rFonts w:asciiTheme="minorHAnsi" w:hAnsiTheme="minorHAnsi"/>
          <w:color w:val="auto"/>
          <w:sz w:val="24"/>
          <w:szCs w:val="24"/>
          <w:lang w:eastAsia="en-US"/>
        </w:rPr>
      </w:pPr>
    </w:p>
    <w:p w14:paraId="1E35B6F8"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Actually, all that </w:t>
      </w:r>
      <w:proofErr w:type="spellStart"/>
      <w:proofErr w:type="gramStart"/>
      <w:r w:rsidRPr="00626EB3">
        <w:rPr>
          <w:rFonts w:asciiTheme="minorHAnsi" w:hAnsiTheme="minorHAnsi"/>
          <w:color w:val="1F497D"/>
          <w:sz w:val="24"/>
          <w:szCs w:val="24"/>
        </w:rPr>
        <w:t>gis</w:t>
      </w:r>
      <w:proofErr w:type="spellEnd"/>
      <w:r w:rsidRPr="00626EB3">
        <w:rPr>
          <w:rFonts w:asciiTheme="minorHAnsi" w:hAnsiTheme="minorHAnsi"/>
          <w:color w:val="1F497D"/>
          <w:sz w:val="24"/>
          <w:szCs w:val="24"/>
        </w:rPr>
        <w:t>/</w:t>
      </w:r>
      <w:proofErr w:type="gramEnd"/>
      <w:r w:rsidRPr="00626EB3">
        <w:rPr>
          <w:rFonts w:asciiTheme="minorHAnsi" w:hAnsiTheme="minorHAnsi"/>
          <w:color w:val="1F497D"/>
          <w:sz w:val="24"/>
          <w:szCs w:val="24"/>
        </w:rPr>
        <w:t xml:space="preserve">environmental data that we are generating from the Map Unit Summary Report that we just created is going into the component table because that is where they are stored in the data </w:t>
      </w:r>
      <w:proofErr w:type="spellStart"/>
      <w:r w:rsidRPr="00626EB3">
        <w:rPr>
          <w:rFonts w:asciiTheme="minorHAnsi" w:hAnsiTheme="minorHAnsi"/>
          <w:color w:val="1F497D"/>
          <w:sz w:val="24"/>
          <w:szCs w:val="24"/>
        </w:rPr>
        <w:t>mapunit</w:t>
      </w:r>
      <w:proofErr w:type="spellEnd"/>
      <w:r w:rsidRPr="00626EB3">
        <w:rPr>
          <w:rFonts w:asciiTheme="minorHAnsi" w:hAnsiTheme="minorHAnsi"/>
          <w:color w:val="1F497D"/>
          <w:sz w:val="24"/>
          <w:szCs w:val="24"/>
        </w:rPr>
        <w:t>.  For slope and climatic variables they are likely to be the same for all components in the map unit.  But it very much depend on the landscape and mapping design that you are dealing with.</w:t>
      </w:r>
    </w:p>
    <w:p w14:paraId="0DB8FB33" w14:textId="77777777" w:rsidR="006C65C3" w:rsidRPr="00626EB3" w:rsidRDefault="006C65C3" w:rsidP="006C65C3">
      <w:pPr>
        <w:rPr>
          <w:rFonts w:asciiTheme="minorHAnsi" w:hAnsiTheme="minorHAnsi"/>
          <w:color w:val="1F497D"/>
          <w:sz w:val="24"/>
          <w:szCs w:val="24"/>
        </w:rPr>
      </w:pPr>
    </w:p>
    <w:p w14:paraId="0C89825C"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Jennifer Wood</w:t>
      </w:r>
    </w:p>
    <w:p w14:paraId="125ACB0E" w14:textId="77777777" w:rsidR="00AE7B52" w:rsidRPr="00626EB3" w:rsidRDefault="00AE7B52" w:rsidP="006C65C3">
      <w:pPr>
        <w:rPr>
          <w:rFonts w:asciiTheme="minorHAnsi" w:hAnsiTheme="minorHAnsi"/>
          <w:color w:val="1F497D"/>
          <w:sz w:val="24"/>
          <w:szCs w:val="24"/>
        </w:rPr>
      </w:pPr>
    </w:p>
    <w:p w14:paraId="402CA47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A calculation that loads specific fields from a text file (linked via record id) would be the simplest. Henry has made a number of these to perform automated import of all kinds of data.</w:t>
      </w:r>
    </w:p>
    <w:p w14:paraId="0BAD3A0D" w14:textId="77777777" w:rsidR="006C65C3" w:rsidRPr="00626EB3" w:rsidRDefault="006C65C3" w:rsidP="006C65C3">
      <w:pPr>
        <w:rPr>
          <w:rFonts w:asciiTheme="minorHAnsi" w:hAnsiTheme="minorHAnsi"/>
          <w:color w:val="1F497D"/>
          <w:sz w:val="24"/>
          <w:szCs w:val="24"/>
        </w:rPr>
      </w:pPr>
    </w:p>
    <w:p w14:paraId="0F98C4A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Population of component (environmental) data is an entirely different can of worms: I don't think anyone has suggested map unit level aggregates be dumped into the component records. The determination of those low-</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values should be derived from real data (pedons) when possible.</w:t>
      </w:r>
    </w:p>
    <w:p w14:paraId="72BC78BA" w14:textId="77777777" w:rsidR="006C65C3" w:rsidRPr="00626EB3" w:rsidRDefault="006C65C3" w:rsidP="006C65C3">
      <w:pPr>
        <w:rPr>
          <w:rFonts w:asciiTheme="minorHAnsi" w:hAnsiTheme="minorHAnsi"/>
          <w:color w:val="1F497D"/>
          <w:sz w:val="24"/>
          <w:szCs w:val="24"/>
        </w:rPr>
      </w:pPr>
    </w:p>
    <w:p w14:paraId="43707DC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I don't have a clear idea of how this would work, but a standardized segmentation of the landscape (e.g. </w:t>
      </w:r>
      <w:proofErr w:type="spellStart"/>
      <w:r w:rsidRPr="00626EB3">
        <w:rPr>
          <w:rFonts w:asciiTheme="minorHAnsi" w:hAnsiTheme="minorHAnsi"/>
          <w:color w:val="1F497D"/>
          <w:sz w:val="24"/>
          <w:szCs w:val="24"/>
        </w:rPr>
        <w:t>geomorphons</w:t>
      </w:r>
      <w:proofErr w:type="spellEnd"/>
      <w:r w:rsidRPr="00626EB3">
        <w:rPr>
          <w:rFonts w:asciiTheme="minorHAnsi" w:hAnsiTheme="minorHAnsi"/>
          <w:color w:val="1F497D"/>
          <w:sz w:val="24"/>
          <w:szCs w:val="24"/>
        </w:rPr>
        <w:t>) could someday be used to stratify the summary of environmental data by component.</w:t>
      </w:r>
    </w:p>
    <w:p w14:paraId="4D95AE54" w14:textId="77777777" w:rsidR="006C65C3" w:rsidRPr="00626EB3" w:rsidRDefault="006C65C3" w:rsidP="006C65C3">
      <w:pPr>
        <w:rPr>
          <w:rFonts w:asciiTheme="minorHAnsi" w:hAnsiTheme="minorHAnsi"/>
          <w:color w:val="1F497D"/>
          <w:sz w:val="24"/>
          <w:szCs w:val="24"/>
        </w:rPr>
      </w:pPr>
    </w:p>
    <w:p w14:paraId="024DBC76"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We are back to the original discussion: picking low and high values--I think that everyone is on board with the median as the RV. I still suggest either the 5/95 or 10/90 percentiles.</w:t>
      </w:r>
    </w:p>
    <w:p w14:paraId="7B43BC93" w14:textId="77777777" w:rsidR="006C65C3" w:rsidRPr="00626EB3" w:rsidRDefault="006C65C3" w:rsidP="006C65C3">
      <w:pPr>
        <w:rPr>
          <w:rFonts w:asciiTheme="minorHAnsi" w:hAnsiTheme="minorHAnsi"/>
          <w:color w:val="1F497D"/>
          <w:sz w:val="24"/>
          <w:szCs w:val="24"/>
        </w:rPr>
      </w:pPr>
    </w:p>
    <w:p w14:paraId="70A65F12"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One final note about basing low-</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values on percentiles: the values must be calculated from real data with a sample size of at least 3, better 5, and ideally &gt;10. Do we have 5-10 points of real data for every component concept?</w:t>
      </w:r>
    </w:p>
    <w:p w14:paraId="399A1646" w14:textId="77777777" w:rsidR="006C65C3" w:rsidRPr="00626EB3" w:rsidRDefault="006C65C3" w:rsidP="006C65C3">
      <w:pPr>
        <w:rPr>
          <w:rFonts w:asciiTheme="minorHAnsi" w:hAnsiTheme="minorHAnsi"/>
          <w:color w:val="1F497D"/>
          <w:sz w:val="24"/>
          <w:szCs w:val="24"/>
        </w:rPr>
      </w:pPr>
    </w:p>
    <w:p w14:paraId="67554216" w14:textId="77777777" w:rsidR="006C65C3" w:rsidRPr="00684686" w:rsidRDefault="002C3F62" w:rsidP="00684686">
      <w:pPr>
        <w:rPr>
          <w:rFonts w:asciiTheme="minorHAnsi" w:hAnsiTheme="minorHAnsi"/>
          <w:b/>
          <w:color w:val="auto"/>
          <w:sz w:val="24"/>
          <w:szCs w:val="24"/>
        </w:rPr>
      </w:pPr>
      <w:r w:rsidRPr="00684686">
        <w:rPr>
          <w:rFonts w:asciiTheme="minorHAnsi" w:hAnsiTheme="minorHAnsi"/>
          <w:b/>
          <w:sz w:val="24"/>
          <w:szCs w:val="24"/>
        </w:rPr>
        <w:t>Dylan</w:t>
      </w:r>
    </w:p>
    <w:p w14:paraId="4CD52AD8" w14:textId="77777777" w:rsidR="006C65C3" w:rsidRPr="00626EB3" w:rsidRDefault="006C65C3" w:rsidP="006C65C3">
      <w:pPr>
        <w:rPr>
          <w:rFonts w:asciiTheme="minorHAnsi" w:hAnsiTheme="minorHAnsi"/>
          <w:sz w:val="24"/>
          <w:szCs w:val="24"/>
        </w:rPr>
      </w:pPr>
    </w:p>
    <w:p w14:paraId="28D98D0B"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What would it take to auto populate </w:t>
      </w:r>
      <w:proofErr w:type="spellStart"/>
      <w:proofErr w:type="gramStart"/>
      <w:r w:rsidRPr="00626EB3">
        <w:rPr>
          <w:rFonts w:asciiTheme="minorHAnsi" w:hAnsiTheme="minorHAnsi"/>
          <w:color w:val="1F497D"/>
          <w:sz w:val="24"/>
          <w:szCs w:val="24"/>
        </w:rPr>
        <w:t>gis</w:t>
      </w:r>
      <w:proofErr w:type="spellEnd"/>
      <w:proofErr w:type="gramEnd"/>
      <w:r w:rsidRPr="00626EB3">
        <w:rPr>
          <w:rFonts w:asciiTheme="minorHAnsi" w:hAnsiTheme="minorHAnsi"/>
          <w:color w:val="1F497D"/>
          <w:sz w:val="24"/>
          <w:szCs w:val="24"/>
        </w:rPr>
        <w:t xml:space="preserve"> data in NASIS?</w:t>
      </w:r>
    </w:p>
    <w:p w14:paraId="3D049A0A" w14:textId="77777777" w:rsidR="006C65C3" w:rsidRPr="00626EB3" w:rsidRDefault="006C65C3" w:rsidP="006C65C3">
      <w:pPr>
        <w:rPr>
          <w:rFonts w:asciiTheme="minorHAnsi" w:hAnsiTheme="minorHAnsi"/>
          <w:color w:val="1F497D"/>
          <w:sz w:val="24"/>
          <w:szCs w:val="24"/>
        </w:rPr>
      </w:pPr>
    </w:p>
    <w:p w14:paraId="7496509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Create raster products for the whole country, then calculate the summaries for all the map units externally, then produce reports that compared the calculated with populated, then </w:t>
      </w:r>
      <w:proofErr w:type="spellStart"/>
      <w:r w:rsidRPr="00626EB3">
        <w:rPr>
          <w:rFonts w:asciiTheme="minorHAnsi" w:hAnsiTheme="minorHAnsi"/>
          <w:color w:val="1F497D"/>
          <w:sz w:val="24"/>
          <w:szCs w:val="24"/>
        </w:rPr>
        <w:t>msso’s</w:t>
      </w:r>
      <w:proofErr w:type="spellEnd"/>
      <w:r w:rsidRPr="00626EB3">
        <w:rPr>
          <w:rFonts w:asciiTheme="minorHAnsi" w:hAnsiTheme="minorHAnsi"/>
          <w:color w:val="1F497D"/>
          <w:sz w:val="24"/>
          <w:szCs w:val="24"/>
        </w:rPr>
        <w:t xml:space="preserve"> decide if the buttons should be pushed to </w:t>
      </w:r>
      <w:proofErr w:type="spellStart"/>
      <w:r w:rsidRPr="00626EB3">
        <w:rPr>
          <w:rFonts w:asciiTheme="minorHAnsi" w:hAnsiTheme="minorHAnsi"/>
          <w:color w:val="1F497D"/>
          <w:sz w:val="24"/>
          <w:szCs w:val="24"/>
        </w:rPr>
        <w:t>autopopulate</w:t>
      </w:r>
      <w:proofErr w:type="spellEnd"/>
      <w:r w:rsidRPr="00626EB3">
        <w:rPr>
          <w:rFonts w:asciiTheme="minorHAnsi" w:hAnsiTheme="minorHAnsi"/>
          <w:color w:val="1F497D"/>
          <w:sz w:val="24"/>
          <w:szCs w:val="24"/>
        </w:rPr>
        <w:t>?</w:t>
      </w:r>
    </w:p>
    <w:p w14:paraId="459DA9D6" w14:textId="77777777" w:rsidR="006C65C3" w:rsidRPr="00626EB3" w:rsidRDefault="006C65C3" w:rsidP="006C65C3">
      <w:pPr>
        <w:rPr>
          <w:rFonts w:asciiTheme="minorHAnsi" w:hAnsiTheme="minorHAnsi"/>
          <w:color w:val="1F497D"/>
          <w:sz w:val="24"/>
          <w:szCs w:val="24"/>
        </w:rPr>
      </w:pPr>
    </w:p>
    <w:p w14:paraId="4C894498"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Another important thing to remember that John Fisher reminded </w:t>
      </w:r>
      <w:proofErr w:type="gramStart"/>
      <w:r w:rsidRPr="00626EB3">
        <w:rPr>
          <w:rFonts w:asciiTheme="minorHAnsi" w:hAnsiTheme="minorHAnsi"/>
          <w:color w:val="1F497D"/>
          <w:sz w:val="24"/>
          <w:szCs w:val="24"/>
        </w:rPr>
        <w:t>me, that</w:t>
      </w:r>
      <w:proofErr w:type="gramEnd"/>
      <w:r w:rsidRPr="00626EB3">
        <w:rPr>
          <w:rFonts w:asciiTheme="minorHAnsi" w:hAnsiTheme="minorHAnsi"/>
          <w:color w:val="1F497D"/>
          <w:sz w:val="24"/>
          <w:szCs w:val="24"/>
        </w:rPr>
        <w:t xml:space="preserve"> these calculations run for the whole map unit and do not differentiate by component.  There are plenty of instances where components should be distinguished in terms of slope, elevation, aspect, etc.  We don’t want to wipe out differences where they have been set up intentionally.</w:t>
      </w:r>
    </w:p>
    <w:p w14:paraId="49194A7E" w14:textId="77777777" w:rsidR="006C65C3" w:rsidRPr="00626EB3" w:rsidRDefault="006C65C3" w:rsidP="006C65C3">
      <w:pPr>
        <w:rPr>
          <w:rFonts w:asciiTheme="minorHAnsi" w:hAnsiTheme="minorHAnsi"/>
          <w:color w:val="1F497D"/>
          <w:sz w:val="24"/>
          <w:szCs w:val="24"/>
        </w:rPr>
      </w:pPr>
    </w:p>
    <w:p w14:paraId="6A4BA45B"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This is a pretty big undertaking we are talking about that I think is a great idea to start setting in motion.</w:t>
      </w:r>
    </w:p>
    <w:p w14:paraId="72ED1611" w14:textId="77777777" w:rsidR="006C65C3" w:rsidRPr="00626EB3" w:rsidRDefault="006C65C3" w:rsidP="006C65C3">
      <w:pPr>
        <w:rPr>
          <w:rFonts w:asciiTheme="minorHAnsi" w:hAnsiTheme="minorHAnsi"/>
          <w:color w:val="1F497D"/>
          <w:sz w:val="24"/>
          <w:szCs w:val="24"/>
        </w:rPr>
      </w:pPr>
    </w:p>
    <w:p w14:paraId="0C74704E"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Perhaps for now, for the Handbook, and for interim guidance, we go ahead and decide on a set of percentiles to recommend: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w:t>
      </w:r>
      <w:proofErr w:type="gramStart"/>
      <w:r w:rsidRPr="00626EB3">
        <w:rPr>
          <w:rFonts w:asciiTheme="minorHAnsi" w:hAnsiTheme="minorHAnsi"/>
          <w:color w:val="1F497D"/>
          <w:sz w:val="24"/>
          <w:szCs w:val="24"/>
        </w:rPr>
        <w:t>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w:t>
      </w:r>
      <w:proofErr w:type="gramEnd"/>
    </w:p>
    <w:p w14:paraId="6A0529FD" w14:textId="77777777" w:rsidR="006C65C3" w:rsidRPr="00626EB3" w:rsidRDefault="006C65C3" w:rsidP="006C65C3">
      <w:pPr>
        <w:rPr>
          <w:rFonts w:asciiTheme="minorHAnsi" w:hAnsiTheme="minorHAnsi"/>
          <w:color w:val="1F497D"/>
          <w:sz w:val="24"/>
          <w:szCs w:val="24"/>
        </w:rPr>
      </w:pPr>
    </w:p>
    <w:p w14:paraId="6328BDF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Jennifer Wood</w:t>
      </w:r>
    </w:p>
    <w:p w14:paraId="2D0C1AD3" w14:textId="77777777" w:rsidR="006C65C3" w:rsidRPr="00626EB3" w:rsidRDefault="006C65C3" w:rsidP="006C65C3">
      <w:pPr>
        <w:rPr>
          <w:rFonts w:asciiTheme="minorHAnsi" w:hAnsiTheme="minorHAnsi"/>
          <w:sz w:val="24"/>
          <w:szCs w:val="24"/>
        </w:rPr>
      </w:pPr>
    </w:p>
    <w:p w14:paraId="446DDAAE"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Definitely auto-population, we should value </w:t>
      </w:r>
      <w:proofErr w:type="gramStart"/>
      <w:r w:rsidRPr="00626EB3">
        <w:rPr>
          <w:rFonts w:asciiTheme="minorHAnsi" w:hAnsiTheme="minorHAnsi"/>
          <w:color w:val="1F497D"/>
          <w:sz w:val="24"/>
          <w:szCs w:val="24"/>
        </w:rPr>
        <w:t>peoples</w:t>
      </w:r>
      <w:proofErr w:type="gramEnd"/>
      <w:r w:rsidRPr="00626EB3">
        <w:rPr>
          <w:rFonts w:asciiTheme="minorHAnsi" w:hAnsiTheme="minorHAnsi"/>
          <w:color w:val="1F497D"/>
          <w:sz w:val="24"/>
          <w:szCs w:val="24"/>
        </w:rPr>
        <w:t xml:space="preserve"> time.</w:t>
      </w:r>
    </w:p>
    <w:p w14:paraId="456B30BC" w14:textId="77777777" w:rsidR="006C65C3" w:rsidRPr="00626EB3" w:rsidRDefault="006C65C3" w:rsidP="006C65C3">
      <w:pPr>
        <w:rPr>
          <w:rFonts w:asciiTheme="minorHAnsi" w:hAnsiTheme="minorHAnsi"/>
          <w:color w:val="1F497D"/>
          <w:sz w:val="24"/>
          <w:szCs w:val="24"/>
        </w:rPr>
      </w:pPr>
    </w:p>
    <w:p w14:paraId="3C3968E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Tom </w:t>
      </w:r>
      <w:proofErr w:type="spellStart"/>
      <w:r w:rsidRPr="00626EB3">
        <w:rPr>
          <w:rFonts w:asciiTheme="minorHAnsi" w:hAnsiTheme="minorHAnsi"/>
          <w:color w:val="1F497D"/>
          <w:sz w:val="24"/>
          <w:szCs w:val="24"/>
        </w:rPr>
        <w:t>D’Avello</w:t>
      </w:r>
      <w:proofErr w:type="spellEnd"/>
    </w:p>
    <w:p w14:paraId="01792548" w14:textId="77777777" w:rsidR="006C65C3" w:rsidRPr="00626EB3" w:rsidRDefault="006C65C3" w:rsidP="006C65C3">
      <w:pPr>
        <w:rPr>
          <w:rFonts w:asciiTheme="minorHAnsi" w:hAnsiTheme="minorHAnsi"/>
          <w:sz w:val="24"/>
          <w:szCs w:val="24"/>
        </w:rPr>
      </w:pPr>
    </w:p>
    <w:p w14:paraId="1F97EEB6" w14:textId="77777777" w:rsidR="006C65C3" w:rsidRPr="00626EB3" w:rsidRDefault="006C65C3" w:rsidP="002C3F62">
      <w:pPr>
        <w:rPr>
          <w:rFonts w:asciiTheme="minorHAnsi" w:hAnsiTheme="minorHAnsi"/>
          <w:sz w:val="24"/>
          <w:szCs w:val="24"/>
        </w:rPr>
      </w:pPr>
      <w:r w:rsidRPr="00626EB3">
        <w:rPr>
          <w:rFonts w:asciiTheme="minorHAnsi" w:hAnsiTheme="minorHAnsi"/>
          <w:sz w:val="24"/>
          <w:szCs w:val="24"/>
        </w:rPr>
        <w:lastRenderedPageBreak/>
        <w:t>Agreed, automated population of environmental data should be the new normal. Especially in an age of merging, splitting, and eventually line work changes. We don't want to accidentally change our jobs into database slaves.</w:t>
      </w:r>
      <w:r w:rsidRPr="00626EB3">
        <w:rPr>
          <w:rFonts w:asciiTheme="minorHAnsi" w:hAnsiTheme="minorHAnsi"/>
          <w:sz w:val="24"/>
          <w:szCs w:val="24"/>
        </w:rPr>
        <w:br/>
      </w:r>
      <w:r w:rsidRPr="00626EB3">
        <w:rPr>
          <w:rFonts w:asciiTheme="minorHAnsi" w:hAnsiTheme="minorHAnsi"/>
          <w:sz w:val="24"/>
          <w:szCs w:val="24"/>
        </w:rPr>
        <w:br/>
      </w:r>
      <w:r w:rsidR="002C3F62" w:rsidRPr="00626EB3">
        <w:rPr>
          <w:rFonts w:asciiTheme="minorHAnsi" w:hAnsiTheme="minorHAnsi"/>
          <w:sz w:val="24"/>
          <w:szCs w:val="24"/>
        </w:rPr>
        <w:t>Dylan</w:t>
      </w:r>
    </w:p>
    <w:p w14:paraId="22AD6E66" w14:textId="77777777" w:rsidR="002C3F62" w:rsidRPr="00626EB3" w:rsidRDefault="002C3F62" w:rsidP="002C3F62">
      <w:pPr>
        <w:rPr>
          <w:rFonts w:asciiTheme="minorHAnsi" w:hAnsiTheme="minorHAnsi"/>
          <w:sz w:val="24"/>
          <w:szCs w:val="24"/>
        </w:rPr>
      </w:pPr>
    </w:p>
    <w:p w14:paraId="7270F97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Tom, I guess you are talking about replacing low-</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with those 7 parameters just for the GIS data elements?</w:t>
      </w:r>
    </w:p>
    <w:p w14:paraId="731F011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77AA4A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Now would be the time since Teachman just sent out a notice asking for NASIS changes for the next version.</w:t>
      </w:r>
    </w:p>
    <w:p w14:paraId="070B82E6"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5FA9581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To be ready to ask </w:t>
      </w:r>
      <w:proofErr w:type="spellStart"/>
      <w:r w:rsidRPr="00626EB3">
        <w:rPr>
          <w:rFonts w:asciiTheme="minorHAnsi" w:hAnsiTheme="minorHAnsi"/>
          <w:color w:val="1F497D"/>
          <w:sz w:val="24"/>
          <w:szCs w:val="24"/>
        </w:rPr>
        <w:t>msso’s</w:t>
      </w:r>
      <w:proofErr w:type="spellEnd"/>
      <w:r w:rsidRPr="00626EB3">
        <w:rPr>
          <w:rFonts w:asciiTheme="minorHAnsi" w:hAnsiTheme="minorHAnsi"/>
          <w:color w:val="1F497D"/>
          <w:sz w:val="24"/>
          <w:szCs w:val="24"/>
        </w:rPr>
        <w:t xml:space="preserve"> to populate their databases with those parameters would be a major rollout of training.  Actually, I wonder if it could be </w:t>
      </w:r>
      <w:proofErr w:type="gramStart"/>
      <w:r w:rsidRPr="00626EB3">
        <w:rPr>
          <w:rFonts w:asciiTheme="minorHAnsi" w:hAnsiTheme="minorHAnsi"/>
          <w:color w:val="1F497D"/>
          <w:sz w:val="24"/>
          <w:szCs w:val="24"/>
        </w:rPr>
        <w:t>automated?</w:t>
      </w:r>
      <w:proofErr w:type="gramEnd"/>
      <w:r w:rsidRPr="00626EB3">
        <w:rPr>
          <w:rFonts w:asciiTheme="minorHAnsi" w:hAnsiTheme="minorHAnsi"/>
          <w:color w:val="1F497D"/>
          <w:sz w:val="24"/>
          <w:szCs w:val="24"/>
        </w:rPr>
        <w:t>  Hand population of spatial data is starting to be pretty archaic.</w:t>
      </w:r>
    </w:p>
    <w:p w14:paraId="7EA46BF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4CE391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Jennifer Wood</w:t>
      </w:r>
    </w:p>
    <w:p w14:paraId="767041AD" w14:textId="77777777" w:rsidR="002C3F62" w:rsidRPr="00626EB3" w:rsidRDefault="002C3F62" w:rsidP="006C65C3">
      <w:pPr>
        <w:rPr>
          <w:rFonts w:asciiTheme="minorHAnsi" w:hAnsiTheme="minorHAnsi"/>
          <w:color w:val="1F497D"/>
          <w:sz w:val="24"/>
          <w:szCs w:val="24"/>
        </w:rPr>
      </w:pPr>
    </w:p>
    <w:p w14:paraId="4B947764" w14:textId="77777777" w:rsidR="002C3F62" w:rsidRPr="00626EB3" w:rsidRDefault="002C3F62" w:rsidP="006C65C3">
      <w:pPr>
        <w:rPr>
          <w:rFonts w:asciiTheme="minorHAnsi" w:hAnsiTheme="minorHAnsi"/>
          <w:color w:val="1F497D"/>
          <w:sz w:val="24"/>
          <w:szCs w:val="24"/>
        </w:rPr>
      </w:pPr>
    </w:p>
    <w:p w14:paraId="19B526C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Regarding NSSH 618.55, I added the reference to percentiles to serve as a placeholder, solely to frame comments and elicit discussion from the reviewers. </w:t>
      </w:r>
    </w:p>
    <w:p w14:paraId="559C4B0C"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7F7E72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The more I have thought and discussed this “problem” of populating lo-</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 the more apparent it has become that too much thought and discussion has occurred. We just need to report standard distribution parameters. No muss, no fuss and users would always know what is what. An added benefit would be eliminating the rules and guidelines associated with making judgement calls.</w:t>
      </w:r>
    </w:p>
    <w:p w14:paraId="2C6B63D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2EE1EA1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 couple thoughts that would improve things:</w:t>
      </w:r>
    </w:p>
    <w:p w14:paraId="2BDDB2DF"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7323D1ED" w14:textId="77777777" w:rsidR="006C65C3" w:rsidRPr="00626EB3" w:rsidRDefault="006C65C3" w:rsidP="006C65C3">
      <w:pPr>
        <w:pStyle w:val="ListParagraph"/>
        <w:numPr>
          <w:ilvl w:val="0"/>
          <w:numId w:val="12"/>
        </w:numPr>
        <w:contextualSpacing w:val="0"/>
        <w:rPr>
          <w:rFonts w:asciiTheme="minorHAnsi" w:hAnsiTheme="minorHAnsi"/>
          <w:sz w:val="24"/>
          <w:szCs w:val="24"/>
        </w:rPr>
      </w:pPr>
      <w:r w:rsidRPr="00626EB3">
        <w:rPr>
          <w:rFonts w:asciiTheme="minorHAnsi" w:hAnsiTheme="minorHAnsi"/>
          <w:color w:val="1F497D"/>
          <w:sz w:val="24"/>
          <w:szCs w:val="24"/>
        </w:rPr>
        <w:t>Replace lo-</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in NASIS with a standard array of percentiles, e.g. – 5,10,25,50,75,90,95</w:t>
      </w:r>
    </w:p>
    <w:p w14:paraId="403964CA" w14:textId="77777777" w:rsidR="006C65C3" w:rsidRPr="00626EB3" w:rsidRDefault="006C65C3" w:rsidP="006C65C3">
      <w:pPr>
        <w:pStyle w:val="ListParagraph"/>
        <w:numPr>
          <w:ilvl w:val="0"/>
          <w:numId w:val="12"/>
        </w:numPr>
        <w:contextualSpacing w:val="0"/>
        <w:rPr>
          <w:rFonts w:asciiTheme="minorHAnsi" w:hAnsiTheme="minorHAnsi"/>
          <w:sz w:val="24"/>
          <w:szCs w:val="24"/>
        </w:rPr>
      </w:pPr>
      <w:r w:rsidRPr="00626EB3">
        <w:rPr>
          <w:rFonts w:asciiTheme="minorHAnsi" w:hAnsiTheme="minorHAnsi"/>
          <w:color w:val="1F497D"/>
          <w:sz w:val="24"/>
          <w:szCs w:val="24"/>
        </w:rPr>
        <w:t>Implement links to graphics from NASIS and SSURGO so users can see a pre-maid frequency distribution or box plot of respective variables</w:t>
      </w:r>
    </w:p>
    <w:p w14:paraId="74DC5E3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4518479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Option 1 could be implemented by adding a few more columns to NASIS</w:t>
      </w:r>
    </w:p>
    <w:p w14:paraId="4F7F4864"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1090AA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Tom</w:t>
      </w:r>
    </w:p>
    <w:p w14:paraId="32EB93B2"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28DEF61"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6A251C4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Agreed, we are getting into the realm of picking thresholds because they seem right.</w:t>
      </w:r>
    </w:p>
    <w:p w14:paraId="2CBB9B6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4467C3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Also agreed that the RV is more important than the low or high, and that the median is an ideal metric to standardize on.</w:t>
      </w:r>
    </w:p>
    <w:p w14:paraId="0F17243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5D61A1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The great thing about these reports is that it is relatively simple to adjust what is reported. </w:t>
      </w:r>
    </w:p>
    <w:p w14:paraId="01B3CDB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lastRenderedPageBreak/>
        <w:t> </w:t>
      </w:r>
    </w:p>
    <w:p w14:paraId="69E75B1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The concept of floating "low" and "high" values (e.g. the percentile used is variable) is better than our current framework (no standard), but seems that it would be very confusing to apply and document. The only way that this might work is if there are two suites of variables with their own thresholds for "low" and "high" values: GIS summaries use the 10th and 90th, pedon / lab summaries use the 5th and 95th... or something like that.</w:t>
      </w:r>
    </w:p>
    <w:p w14:paraId="6B9D6B8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131F38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We may just have to pick something: limits associated with hypothesis testing sound nice, but our data rarely support any of the methods from that framework.</w:t>
      </w:r>
    </w:p>
    <w:p w14:paraId="44595159"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192971A"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 like the idea of using the 25th-75th for comparisons of "central concepts"--series, components, </w:t>
      </w:r>
      <w:proofErr w:type="gramStart"/>
      <w:r w:rsidRPr="00626EB3">
        <w:rPr>
          <w:rFonts w:asciiTheme="minorHAnsi" w:hAnsiTheme="minorHAnsi"/>
          <w:color w:val="1F497D"/>
          <w:sz w:val="24"/>
          <w:szCs w:val="24"/>
        </w:rPr>
        <w:t>map</w:t>
      </w:r>
      <w:proofErr w:type="gramEnd"/>
      <w:r w:rsidRPr="00626EB3">
        <w:rPr>
          <w:rFonts w:asciiTheme="minorHAnsi" w:hAnsiTheme="minorHAnsi"/>
          <w:color w:val="1F497D"/>
          <w:sz w:val="24"/>
          <w:szCs w:val="24"/>
        </w:rPr>
        <w:t xml:space="preserve"> unit GIS data, etc.</w:t>
      </w:r>
    </w:p>
    <w:p w14:paraId="5FBB9D2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B87EF4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 haven't seen much in terms of justification for any of these specific percentiles. I'll scan and send over some stuff from Fred Young and others who have previously wrote about this very dilemma.</w:t>
      </w:r>
    </w:p>
    <w:p w14:paraId="68F34D09" w14:textId="77777777" w:rsidR="002C3F62" w:rsidRPr="00626EB3" w:rsidRDefault="002C3F62" w:rsidP="006C65C3">
      <w:pPr>
        <w:rPr>
          <w:rFonts w:asciiTheme="minorHAnsi" w:hAnsiTheme="minorHAnsi"/>
          <w:color w:val="1F497D"/>
          <w:sz w:val="24"/>
          <w:szCs w:val="24"/>
        </w:rPr>
      </w:pPr>
    </w:p>
    <w:p w14:paraId="58DF2EBB" w14:textId="77777777" w:rsidR="002C3F62" w:rsidRPr="00626EB3" w:rsidRDefault="002C3F62" w:rsidP="006C65C3">
      <w:pPr>
        <w:rPr>
          <w:rFonts w:asciiTheme="minorHAnsi" w:hAnsiTheme="minorHAnsi"/>
          <w:color w:val="1F497D"/>
          <w:sz w:val="24"/>
          <w:szCs w:val="24"/>
        </w:rPr>
      </w:pPr>
      <w:r w:rsidRPr="00626EB3">
        <w:rPr>
          <w:rFonts w:asciiTheme="minorHAnsi" w:hAnsiTheme="minorHAnsi"/>
          <w:color w:val="1F497D"/>
          <w:sz w:val="24"/>
          <w:szCs w:val="24"/>
        </w:rPr>
        <w:t>Dylan</w:t>
      </w:r>
    </w:p>
    <w:p w14:paraId="05109B52"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6923550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It would be preferable to see a single standard advised in the NSSH with allowance for circumstances.  But if a soil scientist desired to deviate from that, it is ok as long as supporting documentation is provided to explain any deviation from the NSSH standard. If the NSSH standard is followed then no supporting documentation is needed.  </w:t>
      </w:r>
    </w:p>
    <w:p w14:paraId="0B81EF3F"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2C4077A"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It could be that differing percentiles could be applied depending on the confidence of the mapping and the order.  Order 2 could have up to 5/95% depending on the complexity of the terrain.  Order 4 might have the 25/75 due to the scale and complexity of the terrain.  Size of polygons for a given </w:t>
      </w:r>
      <w:proofErr w:type="spellStart"/>
      <w:r w:rsidRPr="00626EB3">
        <w:rPr>
          <w:rFonts w:asciiTheme="minorHAnsi" w:hAnsiTheme="minorHAnsi"/>
          <w:color w:val="1F497D"/>
          <w:sz w:val="24"/>
          <w:szCs w:val="24"/>
        </w:rPr>
        <w:t>mapunit</w:t>
      </w:r>
      <w:proofErr w:type="spellEnd"/>
      <w:r w:rsidRPr="00626EB3">
        <w:rPr>
          <w:rFonts w:asciiTheme="minorHAnsi" w:hAnsiTheme="minorHAnsi"/>
          <w:color w:val="1F497D"/>
          <w:sz w:val="24"/>
          <w:szCs w:val="24"/>
        </w:rPr>
        <w:t xml:space="preserve"> might dictate as well, but this is usually in line with scale and order.</w:t>
      </w:r>
    </w:p>
    <w:p w14:paraId="055F80A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BD75C6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We need to remember that the NSSH is both a guide for the soil scientist and a base of documentation for the users.</w:t>
      </w:r>
    </w:p>
    <w:p w14:paraId="5000140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2E0C8CF6" w14:textId="77777777" w:rsidR="006C65C3" w:rsidRPr="00626EB3" w:rsidRDefault="006C65C3" w:rsidP="006C65C3">
      <w:pPr>
        <w:rPr>
          <w:rFonts w:asciiTheme="minorHAnsi" w:hAnsiTheme="minorHAnsi"/>
          <w:sz w:val="24"/>
          <w:szCs w:val="24"/>
        </w:rPr>
      </w:pPr>
      <w:r w:rsidRPr="00626EB3">
        <w:rPr>
          <w:rFonts w:asciiTheme="minorHAnsi" w:hAnsiTheme="minorHAnsi"/>
          <w:b/>
          <w:bCs/>
          <w:color w:val="1F497D"/>
          <w:sz w:val="24"/>
          <w:szCs w:val="24"/>
        </w:rPr>
        <w:t>Kit Paris</w:t>
      </w:r>
    </w:p>
    <w:p w14:paraId="328872FD"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37B02189"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7B03658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4C59CC72"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I’ve always set the default in my reports to the min,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50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max because that is also the default given by the summary() and quantile() functions (i.e. Tukey’s five number summary). It seems that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should constitute the central concept of a map unit or soil series. I’m not advocating them for L and H population, but I think they’re important conceptually.</w:t>
      </w:r>
    </w:p>
    <w:p w14:paraId="2C050F7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lastRenderedPageBreak/>
        <w:t> </w:t>
      </w:r>
    </w:p>
    <w:p w14:paraId="592E870B"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Even the reality of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for slope gradient would probably be unsatisfying for most soil scientist. </w:t>
      </w:r>
    </w:p>
    <w:p w14:paraId="68FF89C9"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w:t>
      </w:r>
    </w:p>
    <w:p w14:paraId="2E55C73A" w14:textId="77777777" w:rsidR="00286F94" w:rsidRPr="00626EB3" w:rsidRDefault="00286F94" w:rsidP="00286F94">
      <w:pPr>
        <w:rPr>
          <w:rFonts w:asciiTheme="minorHAnsi" w:hAnsiTheme="minorHAnsi"/>
          <w:color w:val="auto"/>
          <w:sz w:val="24"/>
          <w:szCs w:val="24"/>
          <w:lang w:eastAsia="en-US"/>
        </w:rPr>
      </w:pPr>
      <w:r w:rsidRPr="00626EB3">
        <w:rPr>
          <w:rFonts w:asciiTheme="minorHAnsi" w:hAnsiTheme="minorHAnsi"/>
          <w:sz w:val="24"/>
          <w:szCs w:val="24"/>
        </w:rPr>
        <w:t> </w:t>
      </w:r>
    </w:p>
    <w:p w14:paraId="2BC8C26E"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4FD7BEF1"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22C4FA3F"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I’ve always set the default in my reports to the min,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50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max because that is also the default given by the summary() and quantile() functions (i.e. Tukey’s five number summary). It seems that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should constitute the central concept of a map unit or soil series. I’m not advocating them for L and H population, but I think they’re important conceptually.</w:t>
      </w:r>
    </w:p>
    <w:p w14:paraId="79C0FC6E"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7BA0F4FA"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Even the reality of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for slope gradient would probably be unsatisfying for most soil scientist. </w:t>
      </w:r>
    </w:p>
    <w:p w14:paraId="68E3261C"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6D39F3C9"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Stephen</w:t>
      </w:r>
    </w:p>
    <w:p w14:paraId="634A4A46"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34103AC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PS – good work on the tutorial!</w:t>
      </w:r>
    </w:p>
    <w:p w14:paraId="6DAB5B26" w14:textId="77777777" w:rsidR="00684686" w:rsidRDefault="00286F94" w:rsidP="00684686">
      <w:pPr>
        <w:rPr>
          <w:rFonts w:asciiTheme="minorHAnsi" w:hAnsiTheme="minorHAnsi"/>
          <w:sz w:val="24"/>
          <w:szCs w:val="24"/>
        </w:rPr>
      </w:pPr>
      <w:r w:rsidRPr="00626EB3">
        <w:rPr>
          <w:rFonts w:asciiTheme="minorHAnsi" w:hAnsiTheme="minorHAnsi"/>
          <w:color w:val="1F497D"/>
          <w:sz w:val="24"/>
          <w:szCs w:val="24"/>
        </w:rPr>
        <w:t> </w:t>
      </w:r>
    </w:p>
    <w:p w14:paraId="61D4BADC" w14:textId="77777777" w:rsidR="00286F94" w:rsidRPr="00626EB3" w:rsidRDefault="00286F94" w:rsidP="00684686">
      <w:pPr>
        <w:rPr>
          <w:rFonts w:asciiTheme="minorHAnsi" w:hAnsiTheme="minorHAnsi"/>
          <w:sz w:val="24"/>
          <w:szCs w:val="24"/>
        </w:rPr>
      </w:pPr>
      <w:r w:rsidRPr="00684686">
        <w:t xml:space="preserve">From: Wood, Jennifer - NRCS, Davis, CA </w:t>
      </w:r>
      <w:r w:rsidRPr="00684686">
        <w:br/>
      </w:r>
      <w:r w:rsidRPr="00626EB3">
        <w:rPr>
          <w:rFonts w:asciiTheme="minorHAnsi" w:hAnsiTheme="minorHAnsi"/>
          <w:b/>
          <w:bCs/>
          <w:sz w:val="24"/>
          <w:szCs w:val="24"/>
        </w:rPr>
        <w:t>Sent:</w:t>
      </w:r>
      <w:r w:rsidRPr="00626EB3">
        <w:rPr>
          <w:rFonts w:asciiTheme="minorHAnsi" w:hAnsiTheme="minorHAnsi"/>
          <w:sz w:val="24"/>
          <w:szCs w:val="24"/>
        </w:rPr>
        <w:t xml:space="preserve"> Thursday, March 31, 2016 9:40 AM</w:t>
      </w:r>
      <w:r w:rsidRPr="00626EB3">
        <w:rPr>
          <w:rFonts w:asciiTheme="minorHAnsi" w:hAnsiTheme="minorHAnsi"/>
          <w:sz w:val="24"/>
          <w:szCs w:val="24"/>
        </w:rPr>
        <w:br/>
      </w:r>
      <w:r w:rsidRPr="00626EB3">
        <w:rPr>
          <w:rFonts w:asciiTheme="minorHAnsi" w:hAnsiTheme="minorHAnsi"/>
          <w:b/>
          <w:bCs/>
          <w:sz w:val="24"/>
          <w:szCs w:val="24"/>
        </w:rPr>
        <w:t>To:</w:t>
      </w:r>
      <w:r w:rsidRPr="00626EB3">
        <w:rPr>
          <w:rFonts w:asciiTheme="minorHAnsi" w:hAnsiTheme="minorHAnsi"/>
          <w:sz w:val="24"/>
          <w:szCs w:val="24"/>
        </w:rPr>
        <w:t xml:space="preserve"> D Avello, Tom - NRCS, Morgantown, WV &lt;</w:t>
      </w:r>
      <w:hyperlink r:id="rId13" w:history="1">
        <w:r w:rsidRPr="00626EB3">
          <w:rPr>
            <w:rStyle w:val="Hyperlink"/>
            <w:rFonts w:asciiTheme="minorHAnsi" w:hAnsiTheme="minorHAnsi"/>
            <w:sz w:val="24"/>
            <w:szCs w:val="24"/>
          </w:rPr>
          <w:t>Tom.Davello@wv.usda.gov</w:t>
        </w:r>
      </w:hyperlink>
      <w:r w:rsidRPr="00626EB3">
        <w:rPr>
          <w:rFonts w:asciiTheme="minorHAnsi" w:hAnsiTheme="minorHAnsi"/>
          <w:sz w:val="24"/>
          <w:szCs w:val="24"/>
        </w:rPr>
        <w:t>&gt;; Beaudette, Dylan - NRCS, Sonora, CA &lt;</w:t>
      </w:r>
      <w:hyperlink r:id="rId14" w:history="1">
        <w:r w:rsidRPr="00626EB3">
          <w:rPr>
            <w:rStyle w:val="Hyperlink"/>
            <w:rFonts w:asciiTheme="minorHAnsi" w:hAnsiTheme="minorHAnsi"/>
            <w:sz w:val="24"/>
            <w:szCs w:val="24"/>
          </w:rPr>
          <w:t>Dylan.Beaudette@ca.usda.gov</w:t>
        </w:r>
      </w:hyperlink>
      <w:r w:rsidRPr="00626EB3">
        <w:rPr>
          <w:rFonts w:asciiTheme="minorHAnsi" w:hAnsiTheme="minorHAnsi"/>
          <w:sz w:val="24"/>
          <w:szCs w:val="24"/>
        </w:rPr>
        <w:t>&gt;; Roecker, Stephen - NRCS, Indianapolis, IN &lt;</w:t>
      </w:r>
      <w:hyperlink r:id="rId15" w:history="1">
        <w:r w:rsidRPr="00626EB3">
          <w:rPr>
            <w:rStyle w:val="Hyperlink"/>
            <w:rFonts w:asciiTheme="minorHAnsi" w:hAnsiTheme="minorHAnsi"/>
            <w:sz w:val="24"/>
            <w:szCs w:val="24"/>
          </w:rPr>
          <w:t>Stephen.Roecker@in.usda.gov</w:t>
        </w:r>
      </w:hyperlink>
      <w:r w:rsidRPr="00626EB3">
        <w:rPr>
          <w:rFonts w:asciiTheme="minorHAnsi" w:hAnsiTheme="minorHAnsi"/>
          <w:sz w:val="24"/>
          <w:szCs w:val="24"/>
        </w:rPr>
        <w:t>&gt;</w:t>
      </w:r>
      <w:r w:rsidRPr="00626EB3">
        <w:rPr>
          <w:rFonts w:asciiTheme="minorHAnsi" w:hAnsiTheme="minorHAnsi"/>
          <w:sz w:val="24"/>
          <w:szCs w:val="24"/>
        </w:rPr>
        <w:br/>
      </w:r>
      <w:r w:rsidRPr="00626EB3">
        <w:rPr>
          <w:rFonts w:asciiTheme="minorHAnsi" w:hAnsiTheme="minorHAnsi"/>
          <w:b/>
          <w:bCs/>
          <w:sz w:val="24"/>
          <w:szCs w:val="24"/>
        </w:rPr>
        <w:t>Subject:</w:t>
      </w:r>
      <w:r w:rsidRPr="00626EB3">
        <w:rPr>
          <w:rFonts w:asciiTheme="minorHAnsi" w:hAnsiTheme="minorHAnsi"/>
          <w:sz w:val="24"/>
          <w:szCs w:val="24"/>
        </w:rPr>
        <w:t xml:space="preserve"> Final answer on percentiles? FW: Map Unit Summary Report for Environmental Variables </w:t>
      </w:r>
    </w:p>
    <w:p w14:paraId="39118614" w14:textId="77777777" w:rsidR="00286F94" w:rsidRPr="00626EB3" w:rsidRDefault="00286F94" w:rsidP="00286F94">
      <w:pPr>
        <w:rPr>
          <w:rFonts w:asciiTheme="minorHAnsi" w:hAnsiTheme="minorHAnsi"/>
          <w:sz w:val="24"/>
          <w:szCs w:val="24"/>
        </w:rPr>
      </w:pPr>
      <w:r w:rsidRPr="00626EB3">
        <w:rPr>
          <w:rFonts w:asciiTheme="minorHAnsi" w:hAnsiTheme="minorHAnsi"/>
          <w:sz w:val="24"/>
          <w:szCs w:val="24"/>
        </w:rPr>
        <w:t> </w:t>
      </w:r>
    </w:p>
    <w:p w14:paraId="70518647"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Good morning fellas,</w:t>
      </w:r>
    </w:p>
    <w:p w14:paraId="029949E8"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4DB5035A"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Region 2 office staff are working through the tutorial I put together from the map unit summary report that Dylan and I put together, attached (more complete versions than that ones I submitted for</w:t>
      </w:r>
      <w:proofErr w:type="gramStart"/>
      <w:r w:rsidRPr="00626EB3">
        <w:rPr>
          <w:rFonts w:asciiTheme="minorHAnsi" w:hAnsiTheme="minorHAnsi"/>
          <w:color w:val="1F497D"/>
          <w:sz w:val="24"/>
          <w:szCs w:val="24"/>
        </w:rPr>
        <w:t>  my</w:t>
      </w:r>
      <w:proofErr w:type="gramEnd"/>
      <w:r w:rsidRPr="00626EB3">
        <w:rPr>
          <w:rFonts w:asciiTheme="minorHAnsi" w:hAnsiTheme="minorHAnsi"/>
          <w:color w:val="1F497D"/>
          <w:sz w:val="24"/>
          <w:szCs w:val="24"/>
        </w:rPr>
        <w:t xml:space="preserve"> final project for the class).</w:t>
      </w:r>
    </w:p>
    <w:p w14:paraId="344E64C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3E7CB893"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lastRenderedPageBreak/>
        <w:t xml:space="preserve">I got a question, below, from Kit about potential conflicting guidance about the percentiles to use for low and high in </w:t>
      </w:r>
      <w:proofErr w:type="spellStart"/>
      <w:r w:rsidRPr="00626EB3">
        <w:rPr>
          <w:rFonts w:asciiTheme="minorHAnsi" w:hAnsiTheme="minorHAnsi"/>
          <w:color w:val="1F497D"/>
          <w:sz w:val="24"/>
          <w:szCs w:val="24"/>
        </w:rPr>
        <w:t>nasis</w:t>
      </w:r>
      <w:proofErr w:type="spellEnd"/>
      <w:r w:rsidRPr="00626EB3">
        <w:rPr>
          <w:rFonts w:asciiTheme="minorHAnsi" w:hAnsiTheme="minorHAnsi"/>
          <w:color w:val="1F497D"/>
          <w:sz w:val="24"/>
          <w:szCs w:val="24"/>
        </w:rPr>
        <w:t>.  Currently Tom is proposing that the 10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be used for slope, in the NSSH.  I think Stephen has suggested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Dylan has always promoted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w:t>
      </w:r>
    </w:p>
    <w:p w14:paraId="51C1C587"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11C3BBFD"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Perhaps an agreement can be reached?</w:t>
      </w:r>
    </w:p>
    <w:p w14:paraId="1D0F9AA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7AABAB1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Thanks, Jennifer</w:t>
      </w:r>
    </w:p>
    <w:p w14:paraId="26CE74D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5964D822"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0CC47881"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Jennifer Wood</w:t>
      </w:r>
    </w:p>
    <w:p w14:paraId="684FB2C5" w14:textId="77777777" w:rsidR="00684686" w:rsidRDefault="00286F94" w:rsidP="00684686">
      <w:pPr>
        <w:rPr>
          <w:rFonts w:asciiTheme="minorHAnsi" w:hAnsiTheme="minorHAnsi"/>
          <w:sz w:val="24"/>
          <w:szCs w:val="24"/>
        </w:rPr>
      </w:pPr>
      <w:r w:rsidRPr="00626EB3">
        <w:rPr>
          <w:rFonts w:asciiTheme="minorHAnsi" w:hAnsiTheme="minorHAnsi"/>
          <w:color w:val="1F497D"/>
          <w:sz w:val="24"/>
          <w:szCs w:val="24"/>
        </w:rPr>
        <w:t> </w:t>
      </w:r>
    </w:p>
    <w:p w14:paraId="548A1B76" w14:textId="77777777" w:rsidR="00286F94" w:rsidRPr="00626EB3" w:rsidRDefault="00286F94" w:rsidP="00684686">
      <w:pPr>
        <w:rPr>
          <w:rFonts w:asciiTheme="minorHAnsi" w:hAnsiTheme="minorHAnsi"/>
          <w:sz w:val="24"/>
          <w:szCs w:val="24"/>
        </w:rPr>
      </w:pPr>
      <w:r w:rsidRPr="00626EB3">
        <w:rPr>
          <w:rFonts w:asciiTheme="minorHAnsi" w:hAnsiTheme="minorHAnsi"/>
          <w:b/>
          <w:bCs/>
          <w:sz w:val="24"/>
          <w:szCs w:val="24"/>
        </w:rPr>
        <w:t>From:</w:t>
      </w:r>
      <w:r w:rsidRPr="00626EB3">
        <w:rPr>
          <w:rFonts w:asciiTheme="minorHAnsi" w:hAnsiTheme="minorHAnsi"/>
          <w:sz w:val="24"/>
          <w:szCs w:val="24"/>
        </w:rPr>
        <w:t xml:space="preserve"> Paris, Kit - NRCS, Davis, CA </w:t>
      </w:r>
      <w:r w:rsidRPr="00626EB3">
        <w:rPr>
          <w:rFonts w:asciiTheme="minorHAnsi" w:hAnsiTheme="minorHAnsi"/>
          <w:sz w:val="24"/>
          <w:szCs w:val="24"/>
        </w:rPr>
        <w:br/>
      </w:r>
      <w:r w:rsidRPr="00626EB3">
        <w:rPr>
          <w:rFonts w:asciiTheme="minorHAnsi" w:hAnsiTheme="minorHAnsi"/>
          <w:b/>
          <w:bCs/>
          <w:sz w:val="24"/>
          <w:szCs w:val="24"/>
        </w:rPr>
        <w:t>Sent:</w:t>
      </w:r>
      <w:r w:rsidRPr="00626EB3">
        <w:rPr>
          <w:rFonts w:asciiTheme="minorHAnsi" w:hAnsiTheme="minorHAnsi"/>
          <w:sz w:val="24"/>
          <w:szCs w:val="24"/>
        </w:rPr>
        <w:t xml:space="preserve"> Wednesday, March 30, 2016 7:45 AM</w:t>
      </w:r>
      <w:r w:rsidRPr="00626EB3">
        <w:rPr>
          <w:rFonts w:asciiTheme="minorHAnsi" w:hAnsiTheme="minorHAnsi"/>
          <w:sz w:val="24"/>
          <w:szCs w:val="24"/>
        </w:rPr>
        <w:br/>
      </w:r>
      <w:r w:rsidRPr="00626EB3">
        <w:rPr>
          <w:rFonts w:asciiTheme="minorHAnsi" w:hAnsiTheme="minorHAnsi"/>
          <w:b/>
          <w:bCs/>
          <w:sz w:val="24"/>
          <w:szCs w:val="24"/>
        </w:rPr>
        <w:t>To:</w:t>
      </w:r>
      <w:r w:rsidRPr="00626EB3">
        <w:rPr>
          <w:rFonts w:asciiTheme="minorHAnsi" w:hAnsiTheme="minorHAnsi"/>
          <w:sz w:val="24"/>
          <w:szCs w:val="24"/>
        </w:rPr>
        <w:t xml:space="preserve"> Wood, Jennifer - NRCS, Davis, CA &lt;</w:t>
      </w:r>
      <w:hyperlink r:id="rId16" w:history="1">
        <w:r w:rsidRPr="00626EB3">
          <w:rPr>
            <w:rStyle w:val="Hyperlink"/>
            <w:rFonts w:asciiTheme="minorHAnsi" w:hAnsiTheme="minorHAnsi"/>
            <w:sz w:val="24"/>
            <w:szCs w:val="24"/>
          </w:rPr>
          <w:t>Jennifer.Wood@ca.usda.gov</w:t>
        </w:r>
      </w:hyperlink>
      <w:r w:rsidRPr="00626EB3">
        <w:rPr>
          <w:rFonts w:asciiTheme="minorHAnsi" w:hAnsiTheme="minorHAnsi"/>
          <w:sz w:val="24"/>
          <w:szCs w:val="24"/>
        </w:rPr>
        <w:t>&gt;</w:t>
      </w:r>
      <w:r w:rsidRPr="00626EB3">
        <w:rPr>
          <w:rFonts w:asciiTheme="minorHAnsi" w:hAnsiTheme="minorHAnsi"/>
          <w:sz w:val="24"/>
          <w:szCs w:val="24"/>
        </w:rPr>
        <w:br/>
      </w:r>
      <w:r w:rsidRPr="00626EB3">
        <w:rPr>
          <w:rFonts w:asciiTheme="minorHAnsi" w:hAnsiTheme="minorHAnsi"/>
          <w:b/>
          <w:bCs/>
          <w:sz w:val="24"/>
          <w:szCs w:val="24"/>
        </w:rPr>
        <w:t>Subject:</w:t>
      </w:r>
      <w:r w:rsidRPr="00626EB3">
        <w:rPr>
          <w:rFonts w:asciiTheme="minorHAnsi" w:hAnsiTheme="minorHAnsi"/>
          <w:sz w:val="24"/>
          <w:szCs w:val="24"/>
        </w:rPr>
        <w:t xml:space="preserve"> RE: Map Unit Summary Report for Environmental Variables </w:t>
      </w:r>
    </w:p>
    <w:p w14:paraId="514C6D49" w14:textId="77777777" w:rsidR="00286F94" w:rsidRPr="00626EB3" w:rsidRDefault="00286F94" w:rsidP="00286F94">
      <w:pPr>
        <w:rPr>
          <w:rFonts w:asciiTheme="minorHAnsi" w:hAnsiTheme="minorHAnsi"/>
          <w:sz w:val="24"/>
          <w:szCs w:val="24"/>
        </w:rPr>
      </w:pPr>
      <w:r w:rsidRPr="00626EB3">
        <w:rPr>
          <w:rFonts w:asciiTheme="minorHAnsi" w:hAnsiTheme="minorHAnsi"/>
          <w:sz w:val="24"/>
          <w:szCs w:val="24"/>
        </w:rPr>
        <w:t> </w:t>
      </w:r>
    </w:p>
    <w:p w14:paraId="7C09672D"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Jennifer,</w:t>
      </w:r>
    </w:p>
    <w:p w14:paraId="0FC82B8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0D39949C"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Whey are the charts returning only the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when the proposal for the NSSH Part 618.55 recommends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w:t>
      </w:r>
      <w:proofErr w:type="gramStart"/>
      <w:r w:rsidRPr="00626EB3">
        <w:rPr>
          <w:rFonts w:asciiTheme="minorHAnsi" w:hAnsiTheme="minorHAnsi"/>
          <w:color w:val="1F497D"/>
          <w:sz w:val="24"/>
          <w:szCs w:val="24"/>
        </w:rPr>
        <w:t>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w:t>
      </w:r>
      <w:proofErr w:type="gramEnd"/>
      <w:r w:rsidRPr="00626EB3">
        <w:rPr>
          <w:rFonts w:asciiTheme="minorHAnsi" w:hAnsiTheme="minorHAnsi"/>
          <w:color w:val="1F497D"/>
          <w:sz w:val="24"/>
          <w:szCs w:val="24"/>
        </w:rPr>
        <w:t>?</w:t>
      </w:r>
    </w:p>
    <w:p w14:paraId="7506E69B"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24C9C28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6B3825AE" w14:textId="77777777" w:rsidR="00286F94" w:rsidRPr="00626EB3" w:rsidRDefault="00286F94" w:rsidP="00286F94">
      <w:pPr>
        <w:rPr>
          <w:rFonts w:asciiTheme="minorHAnsi" w:hAnsiTheme="minorHAnsi"/>
          <w:sz w:val="24"/>
          <w:szCs w:val="24"/>
        </w:rPr>
      </w:pPr>
      <w:r w:rsidRPr="00626EB3">
        <w:rPr>
          <w:rFonts w:asciiTheme="minorHAnsi" w:hAnsiTheme="minorHAnsi"/>
          <w:b/>
          <w:bCs/>
          <w:color w:val="1F497D"/>
          <w:sz w:val="24"/>
          <w:szCs w:val="24"/>
        </w:rPr>
        <w:t>Kit Paris</w:t>
      </w:r>
    </w:p>
    <w:p w14:paraId="640A7B58" w14:textId="77777777" w:rsidR="00286F94" w:rsidRPr="00626EB3" w:rsidRDefault="00286F94" w:rsidP="006C65C3">
      <w:pPr>
        <w:rPr>
          <w:rFonts w:asciiTheme="minorHAnsi" w:hAnsiTheme="minorHAnsi"/>
          <w:sz w:val="24"/>
          <w:szCs w:val="24"/>
        </w:rPr>
      </w:pPr>
    </w:p>
    <w:p w14:paraId="012AD7FB" w14:textId="77777777" w:rsidR="00C81D7A" w:rsidRDefault="00C81D7A">
      <w:pPr>
        <w:rPr>
          <w:rFonts w:asciiTheme="minorHAnsi" w:hAnsiTheme="minorHAnsi"/>
          <w:b/>
          <w:bCs/>
          <w:i/>
          <w:iCs/>
          <w:color w:val="auto"/>
          <w:sz w:val="24"/>
          <w:szCs w:val="24"/>
        </w:rPr>
      </w:pPr>
      <w:r>
        <w:rPr>
          <w:rFonts w:asciiTheme="minorHAnsi" w:hAnsiTheme="minorHAnsi"/>
          <w:b/>
          <w:bCs/>
          <w:i/>
          <w:iCs/>
          <w:color w:val="auto"/>
          <w:sz w:val="24"/>
          <w:szCs w:val="24"/>
        </w:rPr>
        <w:br w:type="page"/>
      </w:r>
    </w:p>
    <w:p w14:paraId="63AC7912" w14:textId="77777777" w:rsidR="006005CC" w:rsidRDefault="006005CC" w:rsidP="00C81D7A">
      <w:pPr>
        <w:pStyle w:val="Title"/>
      </w:pPr>
    </w:p>
    <w:p w14:paraId="6AAD8CEA" w14:textId="77777777" w:rsidR="006005CC" w:rsidRPr="009E29A2" w:rsidRDefault="006005CC" w:rsidP="006005CC">
      <w:pPr>
        <w:pStyle w:val="Subtitle"/>
        <w:rPr>
          <w:rFonts w:asciiTheme="minorHAnsi" w:hAnsiTheme="minorHAnsi"/>
          <w:b w:val="0"/>
        </w:rPr>
      </w:pPr>
      <w:bookmarkStart w:id="107" w:name="Appendix2"/>
      <w:r w:rsidRPr="009E29A2">
        <w:rPr>
          <w:rFonts w:asciiTheme="minorHAnsi" w:hAnsiTheme="minorHAnsi"/>
          <w:sz w:val="24"/>
          <w:szCs w:val="24"/>
        </w:rPr>
        <w:t xml:space="preserve">Appendix 2 </w:t>
      </w:r>
      <w:bookmarkEnd w:id="107"/>
      <w:r w:rsidRPr="009E29A2">
        <w:rPr>
          <w:rFonts w:asciiTheme="minorHAnsi" w:hAnsiTheme="minorHAnsi"/>
          <w:sz w:val="24"/>
          <w:szCs w:val="24"/>
        </w:rPr>
        <w:t xml:space="preserve">– </w:t>
      </w:r>
      <w:r w:rsidRPr="009E29A2">
        <w:rPr>
          <w:rFonts w:asciiTheme="minorHAnsi" w:hAnsiTheme="minorHAnsi"/>
          <w:b w:val="0"/>
        </w:rPr>
        <w:t xml:space="preserve">Region 2 </w:t>
      </w:r>
      <w:r w:rsidR="009E29A2" w:rsidRPr="009E29A2">
        <w:rPr>
          <w:rFonts w:asciiTheme="minorHAnsi" w:hAnsiTheme="minorHAnsi"/>
          <w:b w:val="0"/>
          <w:bCs/>
          <w:sz w:val="24"/>
          <w:szCs w:val="24"/>
        </w:rPr>
        <w:t>R-based tool to summarize the environmental variables for map units</w:t>
      </w:r>
    </w:p>
    <w:p w14:paraId="1F03EF76" w14:textId="77777777" w:rsidR="006005CC" w:rsidRDefault="006005CC" w:rsidP="00C81D7A">
      <w:pPr>
        <w:pStyle w:val="Title"/>
      </w:pPr>
    </w:p>
    <w:p w14:paraId="75063E68" w14:textId="77777777" w:rsidR="00C81D7A" w:rsidRDefault="00C81D7A" w:rsidP="00C81D7A">
      <w:pPr>
        <w:pStyle w:val="Title"/>
      </w:pPr>
      <w:r>
        <w:t>R-Based Map Unit Summary Reports</w:t>
      </w:r>
    </w:p>
    <w:p w14:paraId="0B9512FF" w14:textId="77777777" w:rsidR="00C81D7A" w:rsidRDefault="00C81D7A" w:rsidP="00C81D7A"/>
    <w:p w14:paraId="710673CF" w14:textId="77777777" w:rsidR="00C81D7A" w:rsidRDefault="00C81D7A" w:rsidP="00C81D7A">
      <w:pPr>
        <w:rPr>
          <w:rFonts w:ascii="Calibri" w:hAnsi="Calibri"/>
        </w:rPr>
      </w:pPr>
      <w:r>
        <w:rPr>
          <w:rFonts w:ascii="Calibri" w:hAnsi="Calibri"/>
        </w:rPr>
        <w:t>June 2016</w:t>
      </w:r>
    </w:p>
    <w:p w14:paraId="1F95CEBA" w14:textId="77777777" w:rsidR="00C81D7A" w:rsidRDefault="00C81D7A" w:rsidP="00C81D7A">
      <w:pPr>
        <w:rPr>
          <w:rFonts w:ascii="Calibri" w:hAnsi="Calibri"/>
          <w:bCs/>
        </w:rPr>
      </w:pPr>
      <w:r>
        <w:rPr>
          <w:rFonts w:ascii="Calibri" w:hAnsi="Calibri"/>
          <w:bCs/>
        </w:rPr>
        <w:t>Dylan Beaudette, Digital Soil Mapping Specialist, SSR-2, Sonora, CA</w:t>
      </w:r>
    </w:p>
    <w:p w14:paraId="5128793B" w14:textId="77777777" w:rsidR="00C81D7A" w:rsidRDefault="00C81D7A" w:rsidP="00C81D7A">
      <w:pPr>
        <w:rPr>
          <w:rFonts w:ascii="Calibri" w:hAnsi="Calibri"/>
        </w:rPr>
      </w:pPr>
      <w:r>
        <w:rPr>
          <w:rFonts w:ascii="Calibri" w:hAnsi="Calibri"/>
          <w:bCs/>
        </w:rPr>
        <w:t>Jennifer Wood, Soil Data Quality Specialist, SSR-2, Davis, CA</w:t>
      </w:r>
    </w:p>
    <w:p w14:paraId="18BFA719" w14:textId="77777777" w:rsidR="00C81D7A" w:rsidRDefault="00C81D7A" w:rsidP="00C81D7A">
      <w:pPr>
        <w:rPr>
          <w:rFonts w:ascii="Calibri" w:hAnsi="Calibri"/>
        </w:rPr>
      </w:pPr>
      <w:r>
        <w:rPr>
          <w:rFonts w:ascii="Calibri" w:hAnsi="Calibri"/>
        </w:rPr>
        <w:t>Russ Almaraz, GIS Specialist, SSR-2, Davis, CA</w:t>
      </w:r>
    </w:p>
    <w:p w14:paraId="0B7A3BAF" w14:textId="77777777" w:rsidR="00C81D7A" w:rsidRDefault="00C81D7A" w:rsidP="00C81D7A">
      <w:pPr>
        <w:pStyle w:val="Heading1"/>
      </w:pPr>
    </w:p>
    <w:p w14:paraId="6B5054A1" w14:textId="77777777" w:rsidR="00C81D7A" w:rsidRDefault="00C81D7A" w:rsidP="00C81D7A">
      <w:pPr>
        <w:pStyle w:val="Heading1"/>
        <w:rPr>
          <w:rFonts w:ascii="Calibri Light" w:hAnsi="Calibri Light" w:cs="Times New Roman"/>
        </w:rPr>
      </w:pPr>
      <w:r>
        <w:t>Objective</w:t>
      </w:r>
    </w:p>
    <w:p w14:paraId="03CB9D34" w14:textId="77777777" w:rsidR="00C81D7A" w:rsidRDefault="00C81D7A" w:rsidP="00C81D7A">
      <w:pPr>
        <w:rPr>
          <w:rFonts w:ascii="Calibri" w:hAnsi="Calibri"/>
        </w:rPr>
      </w:pPr>
      <w:r>
        <w:rPr>
          <w:rFonts w:ascii="Calibri" w:hAnsi="Calibri"/>
        </w:rPr>
        <w:t>Provide quantitative summaries and comparisons of select environmental properties (as defined by raster data sources) according to map unit delineations.</w:t>
      </w:r>
    </w:p>
    <w:p w14:paraId="355A78FB" w14:textId="77777777" w:rsidR="00C81D7A" w:rsidRDefault="00C81D7A" w:rsidP="00C81D7A">
      <w:pPr>
        <w:rPr>
          <w:rFonts w:ascii="Calibri" w:hAnsi="Calibri"/>
          <w:b/>
          <w:bCs/>
        </w:rPr>
      </w:pPr>
    </w:p>
    <w:p w14:paraId="6AE00BA6" w14:textId="77777777" w:rsidR="00C81D7A" w:rsidRDefault="00C81D7A" w:rsidP="00C81D7A">
      <w:pPr>
        <w:pStyle w:val="Heading1"/>
        <w:rPr>
          <w:rFonts w:ascii="Calibri" w:hAnsi="Calibri"/>
        </w:rPr>
      </w:pPr>
      <w:r>
        <w:t xml:space="preserve">Background </w:t>
      </w:r>
    </w:p>
    <w:p w14:paraId="302BD0AC" w14:textId="77777777" w:rsidR="00C81D7A" w:rsidRDefault="00C81D7A" w:rsidP="00C81D7A">
      <w:pPr>
        <w:rPr>
          <w:rFonts w:ascii="Calibri" w:hAnsi="Calibri"/>
        </w:rPr>
      </w:pPr>
      <w:r>
        <w:rPr>
          <w:rFonts w:ascii="Calibri" w:hAnsi="Calibri"/>
        </w:rPr>
        <w:t>Initial mapping and MLRA update work in the soil survey program require knowledge of the variation in the environmental properties across the spatial extent of a map unit.</w:t>
      </w:r>
    </w:p>
    <w:p w14:paraId="1BF12995" w14:textId="77777777" w:rsidR="00C81D7A" w:rsidRDefault="00C81D7A" w:rsidP="00C81D7A">
      <w:pPr>
        <w:rPr>
          <w:rFonts w:ascii="Calibri" w:hAnsi="Calibri"/>
        </w:rPr>
      </w:pPr>
    </w:p>
    <w:p w14:paraId="0DD4FD78" w14:textId="77777777" w:rsidR="00C81D7A" w:rsidRDefault="00C81D7A" w:rsidP="00C81D7A">
      <w:pPr>
        <w:rPr>
          <w:rFonts w:ascii="Calibri" w:hAnsi="Calibri"/>
        </w:rPr>
      </w:pPr>
      <w:r>
        <w:rPr>
          <w:rFonts w:ascii="Calibri" w:hAnsi="Calibri"/>
        </w:rPr>
        <w:t>Some of the environmental properties of interest include:</w:t>
      </w:r>
    </w:p>
    <w:p w14:paraId="3F0C8AE2" w14:textId="77777777" w:rsidR="00C81D7A" w:rsidRDefault="00C81D7A" w:rsidP="00C81D7A">
      <w:pPr>
        <w:rPr>
          <w:rFonts w:ascii="Calibri" w:hAnsi="Calibri"/>
        </w:rPr>
      </w:pPr>
    </w:p>
    <w:p w14:paraId="5F38D2F8" w14:textId="77777777" w:rsidR="00C81D7A" w:rsidRDefault="00C81D7A" w:rsidP="00C81D7A">
      <w:pPr>
        <w:numPr>
          <w:ilvl w:val="0"/>
          <w:numId w:val="14"/>
        </w:numPr>
        <w:rPr>
          <w:rFonts w:ascii="Calibri" w:hAnsi="Calibri"/>
        </w:rPr>
      </w:pPr>
      <w:r>
        <w:rPr>
          <w:rFonts w:ascii="Calibri" w:hAnsi="Calibri"/>
        </w:rPr>
        <w:t>Elevation</w:t>
      </w:r>
    </w:p>
    <w:p w14:paraId="22027041" w14:textId="77777777" w:rsidR="00C81D7A" w:rsidRDefault="00C81D7A" w:rsidP="00C81D7A">
      <w:pPr>
        <w:numPr>
          <w:ilvl w:val="0"/>
          <w:numId w:val="14"/>
        </w:numPr>
        <w:rPr>
          <w:rFonts w:ascii="Calibri" w:hAnsi="Calibri"/>
        </w:rPr>
      </w:pPr>
      <w:r>
        <w:rPr>
          <w:rFonts w:ascii="Calibri" w:hAnsi="Calibri"/>
        </w:rPr>
        <w:t>Slope</w:t>
      </w:r>
    </w:p>
    <w:p w14:paraId="52992044" w14:textId="77777777" w:rsidR="00C81D7A" w:rsidRDefault="00C81D7A" w:rsidP="00C81D7A">
      <w:pPr>
        <w:numPr>
          <w:ilvl w:val="0"/>
          <w:numId w:val="14"/>
        </w:numPr>
        <w:rPr>
          <w:rFonts w:ascii="Calibri" w:hAnsi="Calibri"/>
        </w:rPr>
      </w:pPr>
      <w:r>
        <w:rPr>
          <w:rFonts w:ascii="Calibri" w:hAnsi="Calibri"/>
        </w:rPr>
        <w:t>Aspect</w:t>
      </w:r>
    </w:p>
    <w:p w14:paraId="5777A273" w14:textId="77777777" w:rsidR="00C81D7A" w:rsidRDefault="00C81D7A" w:rsidP="00C81D7A">
      <w:pPr>
        <w:numPr>
          <w:ilvl w:val="0"/>
          <w:numId w:val="14"/>
        </w:numPr>
        <w:rPr>
          <w:rFonts w:ascii="Calibri" w:hAnsi="Calibri"/>
        </w:rPr>
      </w:pPr>
      <w:r>
        <w:rPr>
          <w:rFonts w:ascii="Calibri" w:hAnsi="Calibri"/>
        </w:rPr>
        <w:t>Surface curvature</w:t>
      </w:r>
    </w:p>
    <w:p w14:paraId="239FF623" w14:textId="77777777" w:rsidR="00C81D7A" w:rsidRDefault="00C81D7A" w:rsidP="00C81D7A">
      <w:pPr>
        <w:numPr>
          <w:ilvl w:val="0"/>
          <w:numId w:val="14"/>
        </w:numPr>
        <w:rPr>
          <w:rFonts w:ascii="Calibri" w:hAnsi="Calibri"/>
        </w:rPr>
      </w:pPr>
      <w:r>
        <w:rPr>
          <w:rFonts w:ascii="Calibri" w:hAnsi="Calibri"/>
        </w:rPr>
        <w:t>Mean annual air temperature (PRISM 800m)</w:t>
      </w:r>
    </w:p>
    <w:p w14:paraId="4AB266D2" w14:textId="77777777" w:rsidR="00C81D7A" w:rsidRDefault="00C81D7A" w:rsidP="00C81D7A">
      <w:pPr>
        <w:numPr>
          <w:ilvl w:val="0"/>
          <w:numId w:val="14"/>
        </w:numPr>
        <w:rPr>
          <w:rFonts w:ascii="Calibri" w:hAnsi="Calibri"/>
        </w:rPr>
      </w:pPr>
      <w:r>
        <w:rPr>
          <w:rFonts w:ascii="Calibri" w:hAnsi="Calibri"/>
        </w:rPr>
        <w:t>Mean annual precipitation (PRISM 800m)</w:t>
      </w:r>
    </w:p>
    <w:p w14:paraId="391F526B" w14:textId="77777777" w:rsidR="00C81D7A" w:rsidRDefault="00C81D7A" w:rsidP="00C81D7A">
      <w:pPr>
        <w:numPr>
          <w:ilvl w:val="0"/>
          <w:numId w:val="14"/>
        </w:numPr>
        <w:rPr>
          <w:rFonts w:ascii="Calibri" w:hAnsi="Calibri"/>
        </w:rPr>
      </w:pPr>
      <w:r>
        <w:rPr>
          <w:rFonts w:ascii="Calibri" w:hAnsi="Calibri"/>
        </w:rPr>
        <w:t>Frost free days (PRISM 800m)</w:t>
      </w:r>
    </w:p>
    <w:p w14:paraId="01A99B55" w14:textId="77777777" w:rsidR="00C81D7A" w:rsidRDefault="00C81D7A" w:rsidP="00C81D7A">
      <w:pPr>
        <w:numPr>
          <w:ilvl w:val="0"/>
          <w:numId w:val="14"/>
        </w:numPr>
        <w:rPr>
          <w:rFonts w:ascii="Calibri" w:hAnsi="Calibri"/>
        </w:rPr>
      </w:pPr>
      <w:r>
        <w:rPr>
          <w:rFonts w:ascii="Calibri" w:hAnsi="Calibri"/>
        </w:rPr>
        <w:t>Growing degree days (PRISM 800m)</w:t>
      </w:r>
    </w:p>
    <w:p w14:paraId="62B8B1CA" w14:textId="77777777" w:rsidR="00C81D7A" w:rsidRDefault="00C81D7A" w:rsidP="00C81D7A">
      <w:pPr>
        <w:numPr>
          <w:ilvl w:val="0"/>
          <w:numId w:val="14"/>
        </w:numPr>
        <w:rPr>
          <w:rFonts w:ascii="Calibri" w:hAnsi="Calibri"/>
        </w:rPr>
      </w:pPr>
      <w:r>
        <w:rPr>
          <w:rFonts w:ascii="Calibri" w:hAnsi="Calibri"/>
        </w:rPr>
        <w:t>Solar radiation (modeled from DEM)</w:t>
      </w:r>
    </w:p>
    <w:p w14:paraId="62898F23" w14:textId="77777777" w:rsidR="00C81D7A" w:rsidRDefault="00C81D7A" w:rsidP="00C81D7A">
      <w:pPr>
        <w:numPr>
          <w:ilvl w:val="0"/>
          <w:numId w:val="14"/>
        </w:numPr>
        <w:rPr>
          <w:rFonts w:ascii="Calibri" w:hAnsi="Calibri"/>
        </w:rPr>
      </w:pPr>
      <w:r>
        <w:rPr>
          <w:rFonts w:ascii="Calibri" w:hAnsi="Calibri"/>
        </w:rPr>
        <w:t>Land cover (NLCD, etc.)</w:t>
      </w:r>
    </w:p>
    <w:p w14:paraId="52452794" w14:textId="77777777" w:rsidR="00C81D7A" w:rsidRDefault="00C81D7A" w:rsidP="00C81D7A">
      <w:pPr>
        <w:numPr>
          <w:ilvl w:val="0"/>
          <w:numId w:val="14"/>
        </w:numPr>
        <w:rPr>
          <w:rFonts w:ascii="Calibri" w:hAnsi="Calibri"/>
          <w:b/>
          <w:bCs/>
        </w:rPr>
      </w:pPr>
      <w:r>
        <w:rPr>
          <w:rFonts w:ascii="Calibri" w:hAnsi="Calibri"/>
        </w:rPr>
        <w:t>Derivatives and indexes based on any of the above such as:</w:t>
      </w:r>
    </w:p>
    <w:p w14:paraId="420C27E4" w14:textId="77777777" w:rsidR="00C81D7A" w:rsidRDefault="00C81D7A" w:rsidP="00C81D7A">
      <w:pPr>
        <w:numPr>
          <w:ilvl w:val="1"/>
          <w:numId w:val="14"/>
        </w:numPr>
        <w:rPr>
          <w:rFonts w:ascii="Calibri" w:hAnsi="Calibri"/>
          <w:b/>
          <w:bCs/>
        </w:rPr>
      </w:pPr>
      <w:r>
        <w:rPr>
          <w:rFonts w:ascii="Calibri" w:hAnsi="Calibri"/>
        </w:rPr>
        <w:t>Effective precipitation</w:t>
      </w:r>
    </w:p>
    <w:p w14:paraId="67632879" w14:textId="77777777" w:rsidR="00C81D7A" w:rsidRDefault="00C81D7A" w:rsidP="00C81D7A">
      <w:pPr>
        <w:numPr>
          <w:ilvl w:val="1"/>
          <w:numId w:val="14"/>
        </w:numPr>
        <w:rPr>
          <w:rFonts w:ascii="Calibri" w:hAnsi="Calibri"/>
          <w:b/>
          <w:bCs/>
        </w:rPr>
      </w:pPr>
      <w:r>
        <w:rPr>
          <w:rFonts w:ascii="Calibri" w:hAnsi="Calibri"/>
        </w:rPr>
        <w:t>Compound topographic index</w:t>
      </w:r>
    </w:p>
    <w:p w14:paraId="62149135" w14:textId="77777777" w:rsidR="00C81D7A" w:rsidRDefault="00C81D7A" w:rsidP="00C81D7A">
      <w:pPr>
        <w:numPr>
          <w:ilvl w:val="1"/>
          <w:numId w:val="14"/>
        </w:numPr>
        <w:rPr>
          <w:rFonts w:ascii="Calibri" w:hAnsi="Calibri"/>
          <w:b/>
          <w:bCs/>
        </w:rPr>
      </w:pPr>
      <w:r>
        <w:rPr>
          <w:rFonts w:ascii="Calibri" w:hAnsi="Calibri"/>
        </w:rPr>
        <w:t>Slope shape (curvature) classification</w:t>
      </w:r>
    </w:p>
    <w:p w14:paraId="4A1383A2" w14:textId="77777777" w:rsidR="00C81D7A" w:rsidRDefault="00C81D7A" w:rsidP="00C81D7A">
      <w:pPr>
        <w:numPr>
          <w:ilvl w:val="1"/>
          <w:numId w:val="14"/>
        </w:numPr>
        <w:rPr>
          <w:rFonts w:ascii="Calibri" w:hAnsi="Calibri"/>
          <w:b/>
          <w:bCs/>
        </w:rPr>
      </w:pPr>
      <w:proofErr w:type="spellStart"/>
      <w:r>
        <w:rPr>
          <w:rFonts w:ascii="Calibri" w:hAnsi="Calibri"/>
        </w:rPr>
        <w:t>Geomorphon</w:t>
      </w:r>
      <w:proofErr w:type="spellEnd"/>
      <w:r>
        <w:rPr>
          <w:rFonts w:ascii="Calibri" w:hAnsi="Calibri"/>
        </w:rPr>
        <w:t>-based landform element classification</w:t>
      </w:r>
    </w:p>
    <w:p w14:paraId="69ADAE79" w14:textId="77777777" w:rsidR="00C81D7A" w:rsidRDefault="00C81D7A" w:rsidP="00C81D7A">
      <w:pPr>
        <w:rPr>
          <w:rFonts w:ascii="Calibri" w:hAnsi="Calibri"/>
          <w:b/>
          <w:bCs/>
        </w:rPr>
      </w:pPr>
    </w:p>
    <w:p w14:paraId="470B42E1" w14:textId="77777777" w:rsidR="00C81D7A" w:rsidRDefault="00C81D7A" w:rsidP="00C81D7A">
      <w:pPr>
        <w:rPr>
          <w:rFonts w:ascii="Calibri" w:hAnsi="Calibri"/>
          <w:bCs/>
        </w:rPr>
      </w:pPr>
      <w:r>
        <w:rPr>
          <w:rFonts w:ascii="Calibri" w:hAnsi="Calibri"/>
          <w:bCs/>
        </w:rPr>
        <w:t>Soil scientists need quantitative descriptions of the central tendency and spread for these values in order to evaluate map unit concepts while actively mapping, performing update work, and addressing questions raised by SDJR projects.</w:t>
      </w:r>
    </w:p>
    <w:p w14:paraId="1611934C" w14:textId="77777777" w:rsidR="00C81D7A" w:rsidRDefault="00C81D7A" w:rsidP="00C81D7A">
      <w:pPr>
        <w:rPr>
          <w:rFonts w:ascii="Calibri" w:hAnsi="Calibri"/>
          <w:bCs/>
        </w:rPr>
      </w:pPr>
    </w:p>
    <w:p w14:paraId="3B4C911E" w14:textId="77777777" w:rsidR="00C81D7A" w:rsidRDefault="00C81D7A" w:rsidP="00C81D7A">
      <w:pPr>
        <w:rPr>
          <w:rFonts w:ascii="Calibri" w:hAnsi="Calibri"/>
          <w:bCs/>
        </w:rPr>
      </w:pPr>
      <w:r>
        <w:rPr>
          <w:rFonts w:ascii="Calibri" w:hAnsi="Calibri"/>
          <w:bCs/>
        </w:rPr>
        <w:t>NRCS stores and maintains manually populated summaries of the environmental properties of map units in NASIS (component and related tables). These data are provided to users of completed maps as part of Web Soil Survey reports and data downloads.</w:t>
      </w:r>
    </w:p>
    <w:p w14:paraId="036802D2" w14:textId="77777777" w:rsidR="00C81D7A" w:rsidRDefault="00C81D7A" w:rsidP="00C81D7A">
      <w:pPr>
        <w:rPr>
          <w:rFonts w:ascii="Calibri" w:hAnsi="Calibri"/>
          <w:bCs/>
        </w:rPr>
      </w:pPr>
    </w:p>
    <w:p w14:paraId="4840DA60" w14:textId="77777777" w:rsidR="00C81D7A" w:rsidRDefault="00C81D7A" w:rsidP="00C81D7A">
      <w:pPr>
        <w:rPr>
          <w:rFonts w:ascii="Calibri" w:hAnsi="Calibri"/>
          <w:bCs/>
        </w:rPr>
      </w:pPr>
      <w:r>
        <w:rPr>
          <w:rFonts w:ascii="Calibri" w:hAnsi="Calibri"/>
          <w:bCs/>
        </w:rPr>
        <w:t xml:space="preserve">An important issue to understand </w:t>
      </w:r>
      <w:proofErr w:type="spellStart"/>
      <w:r>
        <w:rPr>
          <w:rFonts w:ascii="Calibri" w:hAnsi="Calibri"/>
          <w:bCs/>
        </w:rPr>
        <w:t>si</w:t>
      </w:r>
      <w:proofErr w:type="spellEnd"/>
      <w:r>
        <w:rPr>
          <w:rFonts w:ascii="Calibri" w:hAnsi="Calibri"/>
          <w:bCs/>
        </w:rPr>
        <w:t xml:space="preserve"> </w:t>
      </w:r>
    </w:p>
    <w:p w14:paraId="7B067587" w14:textId="77777777" w:rsidR="00C81D7A" w:rsidRDefault="00C81D7A" w:rsidP="00C81D7A">
      <w:pPr>
        <w:rPr>
          <w:rFonts w:ascii="Calibri" w:hAnsi="Calibri"/>
          <w:bCs/>
        </w:rPr>
      </w:pPr>
    </w:p>
    <w:p w14:paraId="41D7C862" w14:textId="77777777" w:rsidR="00C81D7A" w:rsidRDefault="00C81D7A" w:rsidP="00C81D7A">
      <w:pPr>
        <w:rPr>
          <w:rFonts w:ascii="Calibri" w:hAnsi="Calibri"/>
          <w:bCs/>
        </w:rPr>
      </w:pPr>
      <w:r>
        <w:rPr>
          <w:rFonts w:ascii="Calibri" w:hAnsi="Calibri"/>
          <w:bCs/>
        </w:rPr>
        <w:t>The environmental data in the NASIS Component tables associated with recently completed soil surveys were typically derived from some form of zonal statistical analysis. Those operations generally return a min, max, 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is used to display the results in a user-friendly format.</w:t>
      </w:r>
    </w:p>
    <w:p w14:paraId="0E2F39B0" w14:textId="77777777" w:rsidR="00C81D7A" w:rsidRDefault="00C81D7A" w:rsidP="00C81D7A">
      <w:pPr>
        <w:rPr>
          <w:rFonts w:ascii="Calibri" w:hAnsi="Calibri"/>
          <w:b/>
          <w:bCs/>
        </w:rPr>
      </w:pPr>
    </w:p>
    <w:p w14:paraId="44C4BF7F" w14:textId="77777777" w:rsidR="00C81D7A" w:rsidRDefault="00C81D7A" w:rsidP="00C81D7A">
      <w:pPr>
        <w:pStyle w:val="Heading1"/>
        <w:rPr>
          <w:rFonts w:ascii="Calibri Light" w:hAnsi="Calibri Light" w:cs="Times New Roman"/>
        </w:rPr>
      </w:pPr>
      <w:r>
        <w:t>Justification for a new map unit summary method and report</w:t>
      </w:r>
    </w:p>
    <w:p w14:paraId="4AF34B92" w14:textId="77777777" w:rsidR="00C81D7A" w:rsidRDefault="00C81D7A" w:rsidP="00C81D7A">
      <w:pPr>
        <w:rPr>
          <w:rFonts w:ascii="Calibri" w:hAnsi="Calibri"/>
          <w:b/>
          <w:bCs/>
        </w:rPr>
      </w:pPr>
    </w:p>
    <w:p w14:paraId="72A6F11C" w14:textId="77777777" w:rsidR="00C81D7A" w:rsidRDefault="00C81D7A" w:rsidP="00C81D7A">
      <w:pPr>
        <w:rPr>
          <w:rFonts w:ascii="Calibri" w:hAnsi="Calibri"/>
          <w:bCs/>
        </w:rPr>
      </w:pPr>
      <w:r>
        <w:rPr>
          <w:rFonts w:ascii="Calibri" w:hAnsi="Calibri"/>
          <w:bCs/>
        </w:rPr>
        <w:t>There are several reasons for transitioning to a new environmental property summary method and report format. Some of the more important reasons include: software upgrade issues, standardized statistical approaches, and access to new options for the analysis and display of data.</w:t>
      </w:r>
    </w:p>
    <w:p w14:paraId="097CAD8B" w14:textId="77777777" w:rsidR="00C81D7A" w:rsidRDefault="00C81D7A" w:rsidP="00C81D7A">
      <w:pPr>
        <w:rPr>
          <w:rFonts w:ascii="Calibri" w:hAnsi="Calibri"/>
          <w:b/>
          <w:bCs/>
        </w:rPr>
      </w:pPr>
    </w:p>
    <w:p w14:paraId="0F1A7668" w14:textId="77777777" w:rsidR="00C81D7A" w:rsidRDefault="00C81D7A" w:rsidP="00C81D7A">
      <w:pPr>
        <w:rPr>
          <w:rFonts w:ascii="Calibri" w:hAnsi="Calibri"/>
          <w:bCs/>
          <w:u w:val="single"/>
        </w:rPr>
      </w:pPr>
      <w:r>
        <w:rPr>
          <w:rFonts w:ascii="Calibri" w:hAnsi="Calibri"/>
          <w:bCs/>
          <w:u w:val="single"/>
        </w:rPr>
        <w:t>Software upgrade issues</w:t>
      </w:r>
    </w:p>
    <w:p w14:paraId="053D1D25" w14:textId="77777777" w:rsidR="00C81D7A" w:rsidRDefault="00C81D7A" w:rsidP="00C81D7A">
      <w:pPr>
        <w:rPr>
          <w:rFonts w:ascii="Calibri" w:hAnsi="Calibri"/>
          <w:bCs/>
        </w:rPr>
      </w:pPr>
      <w:r>
        <w:rPr>
          <w:rFonts w:ascii="Calibri" w:hAnsi="Calibri"/>
          <w:bCs/>
        </w:rPr>
        <w:t>Lucas Wisely is not actively maintaining the scripts for this model for ArcGIS version updates. Because ArcGIS regularly creates new versions, and not all offices get the updates at the same item, the maintenance of the tools is cumbersome. Additionally, the Crystal Report software also has upgrade issues as well as now requiring the agency to purchase a copy of the software for each computer that will be using it.</w:t>
      </w:r>
    </w:p>
    <w:p w14:paraId="1493D21C" w14:textId="77777777" w:rsidR="00C81D7A" w:rsidRDefault="00C81D7A" w:rsidP="00C81D7A">
      <w:pPr>
        <w:rPr>
          <w:rFonts w:ascii="Calibri" w:hAnsi="Calibri"/>
          <w:b/>
          <w:bCs/>
        </w:rPr>
      </w:pPr>
    </w:p>
    <w:p w14:paraId="05F04275" w14:textId="77777777" w:rsidR="00C81D7A" w:rsidRDefault="00C81D7A" w:rsidP="00C81D7A">
      <w:pPr>
        <w:rPr>
          <w:rFonts w:ascii="Calibri" w:hAnsi="Calibri"/>
          <w:bCs/>
          <w:u w:val="single"/>
        </w:rPr>
      </w:pPr>
      <w:r>
        <w:rPr>
          <w:rFonts w:ascii="Calibri" w:hAnsi="Calibri"/>
          <w:bCs/>
          <w:u w:val="single"/>
        </w:rPr>
        <w:t>Transition to standardized statistical approaches</w:t>
      </w:r>
    </w:p>
    <w:p w14:paraId="6D324483" w14:textId="77777777" w:rsidR="00C81D7A" w:rsidRDefault="00C81D7A" w:rsidP="00C81D7A">
      <w:pPr>
        <w:rPr>
          <w:rFonts w:ascii="Calibri" w:hAnsi="Calibri"/>
          <w:bCs/>
        </w:rPr>
      </w:pPr>
      <w:r>
        <w:rPr>
          <w:rFonts w:ascii="Calibri" w:hAnsi="Calibri"/>
          <w:bCs/>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MLRA offices that are creating MLRA map units as a result of SDJR projects are generally using the </w:t>
      </w:r>
      <w:r>
        <w:rPr>
          <w:rFonts w:ascii="Calibri" w:hAnsi="Calibri"/>
          <w:bCs/>
          <w:i/>
        </w:rPr>
        <w:t>mean</w:t>
      </w:r>
      <w:r>
        <w:rPr>
          <w:rFonts w:ascii="Calibri" w:hAnsi="Calibri"/>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C7B56C4" w14:textId="77777777" w:rsidR="00C81D7A" w:rsidRDefault="00C81D7A" w:rsidP="00C81D7A">
      <w:pPr>
        <w:rPr>
          <w:rFonts w:ascii="Calibri" w:hAnsi="Calibri"/>
          <w:bCs/>
        </w:rPr>
      </w:pPr>
    </w:p>
    <w:p w14:paraId="62BC7CBC" w14:textId="77777777" w:rsidR="00C81D7A" w:rsidRDefault="00C81D7A" w:rsidP="00C81D7A">
      <w:pPr>
        <w:rPr>
          <w:rFonts w:ascii="Calibri" w:hAnsi="Calibri"/>
          <w:bCs/>
        </w:rPr>
      </w:pPr>
      <w:r>
        <w:rPr>
          <w:rFonts w:ascii="Calibri" w:hAnsi="Calibri"/>
          <w:bCs/>
        </w:rPr>
        <w:t xml:space="preserve">There have been </w:t>
      </w:r>
      <w:hyperlink r:id="rId17" w:history="1">
        <w:r>
          <w:rPr>
            <w:rStyle w:val="Hyperlink"/>
            <w:rFonts w:ascii="Calibri" w:hAnsi="Calibri"/>
            <w:bCs/>
          </w:rPr>
          <w:t>discussions for a while</w:t>
        </w:r>
      </w:hyperlink>
      <w:r>
        <w:rPr>
          <w:rFonts w:ascii="Calibri" w:hAnsi="Calibri"/>
          <w:bCs/>
        </w:rPr>
        <w:t>, and current efforts are underway, to transition to a standardized approach to the population of “low”, “RV”, and “high” values in NASIS.</w:t>
      </w:r>
    </w:p>
    <w:p w14:paraId="740A28D6" w14:textId="77777777" w:rsidR="00C81D7A" w:rsidRDefault="00C81D7A" w:rsidP="00C81D7A">
      <w:pPr>
        <w:rPr>
          <w:rFonts w:ascii="Calibri" w:hAnsi="Calibri"/>
          <w:b/>
          <w:bCs/>
        </w:rPr>
      </w:pPr>
    </w:p>
    <w:p w14:paraId="44CD9333" w14:textId="77777777" w:rsidR="00C81D7A" w:rsidRDefault="00C81D7A" w:rsidP="00C81D7A">
      <w:pPr>
        <w:rPr>
          <w:rFonts w:ascii="Calibri" w:hAnsi="Calibri"/>
          <w:bCs/>
        </w:rPr>
      </w:pPr>
      <w:r>
        <w:rPr>
          <w:rFonts w:ascii="Calibri" w:hAnsi="Calibri"/>
          <w:bCs/>
        </w:rPr>
        <w:t xml:space="preserve">This is from proposed edits by Tom </w:t>
      </w:r>
      <w:proofErr w:type="spellStart"/>
      <w:r>
        <w:rPr>
          <w:rFonts w:ascii="Calibri" w:hAnsi="Calibri"/>
          <w:bCs/>
        </w:rPr>
        <w:t>D’Avello</w:t>
      </w:r>
      <w:proofErr w:type="spellEnd"/>
      <w:r>
        <w:rPr>
          <w:rFonts w:ascii="Calibri" w:hAnsi="Calibri"/>
          <w:bCs/>
        </w:rPr>
        <w:t xml:space="preserve"> to the NSSH Part 618.55 in reference to the population of the “low”, “RV”, and “high” values for Component Slope Gradient in NASIS:</w:t>
      </w:r>
    </w:p>
    <w:p w14:paraId="1D94F64D" w14:textId="77777777" w:rsidR="00C81D7A" w:rsidRDefault="00C81D7A" w:rsidP="00C81D7A">
      <w:pPr>
        <w:rPr>
          <w:rFonts w:ascii="Calibri" w:hAnsi="Calibri"/>
          <w:bCs/>
        </w:rPr>
      </w:pPr>
    </w:p>
    <w:p w14:paraId="76B9BB97" w14:textId="77777777" w:rsidR="00C81D7A" w:rsidRDefault="00C81D7A" w:rsidP="00C81D7A">
      <w:pPr>
        <w:rPr>
          <w:rFonts w:ascii="Calibri" w:hAnsi="Calibri"/>
          <w:bCs/>
          <w:sz w:val="20"/>
          <w:szCs w:val="20"/>
        </w:rPr>
      </w:pPr>
      <w:r>
        <w:rPr>
          <w:rFonts w:ascii="Calibri" w:hAnsi="Calibri"/>
          <w:bCs/>
          <w:sz w:val="20"/>
          <w:szCs w:val="20"/>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Pr>
          <w:rFonts w:ascii="Calibri" w:hAnsi="Calibri"/>
          <w:bCs/>
          <w:sz w:val="20"/>
          <w:szCs w:val="20"/>
          <w:vertAlign w:val="superscript"/>
        </w:rPr>
        <w:t>th</w:t>
      </w:r>
      <w:r>
        <w:rPr>
          <w:rFonts w:ascii="Calibri" w:hAnsi="Calibri"/>
          <w:bCs/>
          <w:sz w:val="20"/>
          <w:szCs w:val="20"/>
        </w:rPr>
        <w:t xml:space="preserve"> and 90</w:t>
      </w:r>
      <w:r>
        <w:rPr>
          <w:rFonts w:ascii="Calibri" w:hAnsi="Calibri"/>
          <w:bCs/>
          <w:sz w:val="20"/>
          <w:szCs w:val="20"/>
          <w:vertAlign w:val="superscript"/>
        </w:rPr>
        <w:t>th</w:t>
      </w:r>
      <w:r>
        <w:rPr>
          <w:rFonts w:ascii="Calibri" w:hAnsi="Calibri"/>
          <w:bCs/>
          <w:sz w:val="20"/>
          <w:szCs w:val="20"/>
        </w:rPr>
        <w:t xml:space="preserve"> percentiles as the low and high, represents 80 percent of the area.</w:t>
      </w:r>
    </w:p>
    <w:p w14:paraId="4E5E84F8" w14:textId="77777777" w:rsidR="00C81D7A" w:rsidRDefault="00C81D7A" w:rsidP="00C81D7A">
      <w:pPr>
        <w:rPr>
          <w:rFonts w:ascii="Calibri" w:hAnsi="Calibri"/>
          <w:bCs/>
          <w:sz w:val="24"/>
          <w:szCs w:val="24"/>
        </w:rPr>
      </w:pPr>
    </w:p>
    <w:p w14:paraId="1B1FF457" w14:textId="77777777" w:rsidR="00C81D7A" w:rsidRDefault="00C81D7A" w:rsidP="00C81D7A">
      <w:pPr>
        <w:rPr>
          <w:rFonts w:ascii="Calibri" w:hAnsi="Calibri"/>
          <w:bCs/>
        </w:rPr>
      </w:pPr>
      <w:r>
        <w:rPr>
          <w:rFonts w:ascii="Calibri" w:hAnsi="Calibri"/>
          <w:bCs/>
        </w:rPr>
        <w:lastRenderedPageBreak/>
        <w:t xml:space="preserve">From the </w:t>
      </w:r>
      <w:hyperlink r:id="rId18" w:history="1">
        <w:r>
          <w:rPr>
            <w:rStyle w:val="Hyperlink"/>
            <w:rFonts w:ascii="Calibri" w:hAnsi="Calibri"/>
            <w:bCs/>
          </w:rPr>
          <w:t>NRCS National Water and Climate Center website</w:t>
        </w:r>
      </w:hyperlink>
      <w:r>
        <w:rPr>
          <w:rFonts w:ascii="Calibri" w:hAnsi="Calibri"/>
          <w:bCs/>
        </w:rPr>
        <w:t>:</w:t>
      </w:r>
    </w:p>
    <w:p w14:paraId="33ED63B4" w14:textId="77777777" w:rsidR="00C81D7A" w:rsidRDefault="00C81D7A" w:rsidP="00C81D7A">
      <w:pPr>
        <w:rPr>
          <w:rFonts w:ascii="Calibri" w:hAnsi="Calibri"/>
          <w:b/>
          <w:bCs/>
        </w:rPr>
      </w:pPr>
    </w:p>
    <w:p w14:paraId="3516CFC6" w14:textId="77777777" w:rsidR="00C81D7A" w:rsidRDefault="00C81D7A" w:rsidP="00C81D7A">
      <w:pPr>
        <w:rPr>
          <w:rFonts w:ascii="Calibri" w:hAnsi="Calibri"/>
          <w:b/>
          <w:bCs/>
          <w:sz w:val="20"/>
          <w:szCs w:val="20"/>
        </w:rPr>
      </w:pPr>
      <w:r>
        <w:rPr>
          <w:rFonts w:ascii="Calibri" w:hAnsi="Calibri"/>
          <w:b/>
          <w:bCs/>
          <w:sz w:val="20"/>
          <w:szCs w:val="20"/>
        </w:rPr>
        <w:t>What is the median and how is it different from the average?</w:t>
      </w:r>
    </w:p>
    <w:p w14:paraId="472DC189" w14:textId="77777777" w:rsidR="00C81D7A" w:rsidRDefault="00C81D7A" w:rsidP="00C81D7A">
      <w:pPr>
        <w:rPr>
          <w:rFonts w:ascii="Calibri" w:hAnsi="Calibri"/>
          <w:bCs/>
          <w:sz w:val="20"/>
          <w:szCs w:val="20"/>
        </w:rPr>
      </w:pPr>
      <w:r>
        <w:rPr>
          <w:rFonts w:ascii="Calibri" w:hAnsi="Calibri"/>
          <w:bCs/>
          <w:sz w:val="20"/>
          <w:szCs w:val="20"/>
        </w:rPr>
        <w:t xml:space="preserve">Although </w:t>
      </w:r>
      <w:r>
        <w:rPr>
          <w:rFonts w:ascii="Calibri" w:hAnsi="Calibri"/>
          <w:bCs/>
          <w:i/>
          <w:iCs/>
          <w:sz w:val="20"/>
          <w:szCs w:val="20"/>
        </w:rPr>
        <w:t>average</w:t>
      </w:r>
      <w:r>
        <w:rPr>
          <w:rFonts w:ascii="Calibri" w:hAnsi="Calibri"/>
          <w:bCs/>
          <w:sz w:val="20"/>
          <w:szCs w:val="20"/>
        </w:rPr>
        <w:t xml:space="preserve"> is a commonly-used and well understood statistic, </w:t>
      </w:r>
      <w:r>
        <w:rPr>
          <w:rFonts w:ascii="Calibri" w:hAnsi="Calibri"/>
          <w:bCs/>
          <w:i/>
          <w:iCs/>
          <w:sz w:val="20"/>
          <w:szCs w:val="20"/>
        </w:rPr>
        <w:t>median</w:t>
      </w:r>
      <w:r>
        <w:rPr>
          <w:rFonts w:ascii="Calibri" w:hAnsi="Calibri"/>
          <w:bCs/>
          <w:sz w:val="20"/>
          <w:szCs w:val="20"/>
        </w:rPr>
        <w:t xml:space="preserve"> is also a common descriptor used to express a “middle” value in a set of data.  This “middle” value is also known as the </w:t>
      </w:r>
      <w:r>
        <w:rPr>
          <w:rFonts w:ascii="Calibri" w:hAnsi="Calibri"/>
          <w:bCs/>
          <w:i/>
          <w:iCs/>
          <w:sz w:val="20"/>
          <w:szCs w:val="20"/>
        </w:rPr>
        <w:t>central tendency</w:t>
      </w:r>
      <w:r>
        <w:rPr>
          <w:rFonts w:ascii="Calibri" w:hAnsi="Calibri"/>
          <w:bCs/>
          <w:sz w:val="20"/>
          <w:szCs w:val="20"/>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Pr>
          <w:rFonts w:ascii="Calibri" w:hAnsi="Calibri"/>
          <w:bCs/>
          <w:i/>
          <w:iCs/>
          <w:sz w:val="20"/>
          <w:szCs w:val="20"/>
        </w:rPr>
        <w:t>skewness</w:t>
      </w:r>
      <w:r>
        <w:rPr>
          <w:rFonts w:ascii="Calibri" w:hAnsi="Calibri"/>
          <w:bCs/>
          <w:sz w:val="20"/>
          <w:szCs w:val="20"/>
        </w:rPr>
        <w:t>. In this case, the average can be significantly influenced by the few values, making it not very representative of the majority of the values in the data set.  Under these circumstances, median gives a better representation of central tendency than average.</w:t>
      </w:r>
    </w:p>
    <w:p w14:paraId="4166801B" w14:textId="77777777" w:rsidR="00C81D7A" w:rsidRDefault="00C81D7A" w:rsidP="00C81D7A">
      <w:pPr>
        <w:rPr>
          <w:rFonts w:ascii="Calibri" w:hAnsi="Calibri"/>
          <w:b/>
          <w:bCs/>
          <w:sz w:val="24"/>
          <w:szCs w:val="24"/>
        </w:rPr>
      </w:pPr>
    </w:p>
    <w:p w14:paraId="144D75C3" w14:textId="77777777" w:rsidR="00C81D7A" w:rsidRDefault="00C81D7A" w:rsidP="00C81D7A">
      <w:pPr>
        <w:rPr>
          <w:rFonts w:ascii="Calibri" w:hAnsi="Calibri"/>
          <w:bCs/>
        </w:rPr>
      </w:pPr>
      <w:r>
        <w:rPr>
          <w:rFonts w:ascii="Calibri" w:hAnsi="Calibri"/>
          <w:bCs/>
        </w:rPr>
        <w:t>In the approach proposed here, the median, or 50</w:t>
      </w:r>
      <w:r>
        <w:rPr>
          <w:rFonts w:ascii="Calibri" w:hAnsi="Calibri"/>
          <w:bCs/>
          <w:vertAlign w:val="superscript"/>
        </w:rPr>
        <w:t>th</w:t>
      </w:r>
      <w:r>
        <w:rPr>
          <w:rFonts w:ascii="Calibri" w:hAnsi="Calibri"/>
          <w:bCs/>
        </w:rPr>
        <w:t xml:space="preserve"> percentile, is generated, as well as the 5</w:t>
      </w:r>
      <w:r>
        <w:rPr>
          <w:rFonts w:ascii="Calibri" w:hAnsi="Calibri"/>
          <w:bCs/>
          <w:vertAlign w:val="superscript"/>
        </w:rPr>
        <w:t>th</w:t>
      </w:r>
      <w:r>
        <w:rPr>
          <w:rFonts w:ascii="Calibri" w:hAnsi="Calibri"/>
          <w:bCs/>
        </w:rPr>
        <w:t>, 10</w:t>
      </w:r>
      <w:r>
        <w:rPr>
          <w:rFonts w:ascii="Calibri" w:hAnsi="Calibri"/>
          <w:bCs/>
          <w:vertAlign w:val="superscript"/>
        </w:rPr>
        <w:t>th</w:t>
      </w:r>
      <w:r>
        <w:rPr>
          <w:rFonts w:ascii="Calibri" w:hAnsi="Calibri"/>
          <w:bCs/>
        </w:rPr>
        <w:t>, 25</w:t>
      </w:r>
      <w:r>
        <w:rPr>
          <w:rFonts w:ascii="Calibri" w:hAnsi="Calibri"/>
          <w:bCs/>
          <w:vertAlign w:val="superscript"/>
        </w:rPr>
        <w:t>th</w:t>
      </w:r>
      <w:r>
        <w:rPr>
          <w:rFonts w:ascii="Calibri" w:hAnsi="Calibri"/>
          <w:bCs/>
        </w:rPr>
        <w:t>, 75</w:t>
      </w:r>
      <w:r>
        <w:rPr>
          <w:rFonts w:ascii="Calibri" w:hAnsi="Calibri"/>
          <w:bCs/>
          <w:vertAlign w:val="superscript"/>
        </w:rPr>
        <w:t>th</w:t>
      </w:r>
      <w:r>
        <w:rPr>
          <w:rFonts w:ascii="Calibri" w:hAnsi="Calibri"/>
          <w:bCs/>
        </w:rPr>
        <w:t>, 90</w:t>
      </w:r>
      <w:r>
        <w:rPr>
          <w:rFonts w:ascii="Calibri" w:hAnsi="Calibri"/>
          <w:bCs/>
          <w:vertAlign w:val="superscript"/>
        </w:rPr>
        <w:t>th</w:t>
      </w:r>
      <w:r>
        <w:rPr>
          <w:rFonts w:ascii="Calibri" w:hAnsi="Calibri"/>
          <w:bCs/>
        </w:rPr>
        <w:t>, and 95</w:t>
      </w:r>
      <w:r>
        <w:rPr>
          <w:rFonts w:ascii="Calibri" w:hAnsi="Calibri"/>
          <w:bCs/>
          <w:vertAlign w:val="superscript"/>
        </w:rPr>
        <w:t>th</w:t>
      </w:r>
      <w:r>
        <w:rPr>
          <w:rFonts w:ascii="Calibri" w:hAnsi="Calibri"/>
          <w:bCs/>
        </w:rPr>
        <w:t xml:space="preserve"> percentiles. The reports can also be edited to return the min, max, and any other percentile value that is desired.</w:t>
      </w:r>
    </w:p>
    <w:p w14:paraId="7AAB672B" w14:textId="77777777" w:rsidR="00C81D7A" w:rsidRDefault="00C81D7A" w:rsidP="00C81D7A">
      <w:pPr>
        <w:rPr>
          <w:rFonts w:ascii="Calibri" w:hAnsi="Calibri"/>
          <w:b/>
          <w:bCs/>
        </w:rPr>
      </w:pPr>
    </w:p>
    <w:p w14:paraId="1CA1D8B4" w14:textId="77777777" w:rsidR="00C81D7A" w:rsidRDefault="00C81D7A" w:rsidP="00C81D7A">
      <w:pPr>
        <w:rPr>
          <w:rFonts w:ascii="Calibri" w:hAnsi="Calibri"/>
          <w:bCs/>
          <w:u w:val="single"/>
        </w:rPr>
      </w:pPr>
      <w:r>
        <w:rPr>
          <w:rFonts w:ascii="Calibri" w:hAnsi="Calibri"/>
          <w:bCs/>
          <w:u w:val="single"/>
        </w:rPr>
        <w:t>New options for the analysis and display of environmental data are now available</w:t>
      </w:r>
    </w:p>
    <w:p w14:paraId="08034371" w14:textId="77777777" w:rsidR="00C81D7A" w:rsidRDefault="00C81D7A" w:rsidP="00C81D7A">
      <w:pPr>
        <w:rPr>
          <w:rFonts w:ascii="Calibri" w:hAnsi="Calibri"/>
          <w:bCs/>
        </w:rPr>
      </w:pPr>
      <w:r>
        <w:rPr>
          <w:rFonts w:ascii="Calibri" w:hAnsi="Calibri"/>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003EF58F" w14:textId="77777777" w:rsidR="00C81D7A" w:rsidRDefault="00C81D7A" w:rsidP="00C81D7A">
      <w:pPr>
        <w:rPr>
          <w:rFonts w:ascii="Calibri" w:hAnsi="Calibri"/>
          <w:bCs/>
        </w:rPr>
      </w:pPr>
    </w:p>
    <w:p w14:paraId="0A5F2893" w14:textId="77777777" w:rsidR="00C81D7A" w:rsidRDefault="00C81D7A" w:rsidP="00C81D7A">
      <w:pPr>
        <w:rPr>
          <w:rFonts w:ascii="Calibri" w:hAnsi="Calibri"/>
          <w:bCs/>
        </w:rPr>
      </w:pPr>
      <w:r>
        <w:rPr>
          <w:rFonts w:ascii="Calibri" w:hAnsi="Calibri"/>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t>
      </w:r>
      <w:proofErr w:type="gramStart"/>
      <w:r>
        <w:rPr>
          <w:rFonts w:ascii="Calibri" w:hAnsi="Calibri"/>
          <w:bCs/>
        </w:rPr>
        <w:t>Wisely/</w:t>
      </w:r>
      <w:proofErr w:type="gramEnd"/>
      <w:r>
        <w:rPr>
          <w:rFonts w:ascii="Calibri" w:hAnsi="Calibri"/>
          <w:bCs/>
        </w:rPr>
        <w:t xml:space="preserve">Crystal Report method, see Table 1. </w:t>
      </w:r>
    </w:p>
    <w:p w14:paraId="7FA436AA" w14:textId="77777777" w:rsidR="00C81D7A" w:rsidRDefault="00C81D7A" w:rsidP="00C81D7A">
      <w:pPr>
        <w:rPr>
          <w:rFonts w:ascii="Calibri" w:hAnsi="Calibri"/>
          <w:b/>
          <w:bCs/>
          <w:sz w:val="20"/>
          <w:szCs w:val="20"/>
        </w:rPr>
      </w:pPr>
    </w:p>
    <w:p w14:paraId="59D206DE" w14:textId="77777777" w:rsidR="00C81D7A" w:rsidRDefault="00C81D7A" w:rsidP="00C81D7A">
      <w:pPr>
        <w:rPr>
          <w:rFonts w:ascii="Calibri" w:hAnsi="Calibri"/>
          <w:b/>
          <w:bCs/>
          <w:sz w:val="20"/>
          <w:szCs w:val="20"/>
        </w:rPr>
      </w:pPr>
    </w:p>
    <w:p w14:paraId="695E4B96" w14:textId="77777777" w:rsidR="00C81D7A" w:rsidRDefault="00C81D7A" w:rsidP="00C81D7A">
      <w:pPr>
        <w:rPr>
          <w:rFonts w:ascii="Calibri" w:hAnsi="Calibri"/>
          <w:b/>
          <w:bCs/>
          <w:sz w:val="20"/>
          <w:szCs w:val="20"/>
        </w:rPr>
      </w:pPr>
      <w:r>
        <w:rPr>
          <w:rFonts w:ascii="Calibri" w:hAnsi="Calibri"/>
          <w:b/>
          <w:bCs/>
          <w:sz w:val="20"/>
          <w:szCs w:val="20"/>
        </w:rPr>
        <w:t xml:space="preserve">Table 1. Comparison of Lucas </w:t>
      </w:r>
      <w:proofErr w:type="gramStart"/>
      <w:r>
        <w:rPr>
          <w:rFonts w:ascii="Calibri" w:hAnsi="Calibri"/>
          <w:b/>
          <w:bCs/>
          <w:sz w:val="20"/>
          <w:szCs w:val="20"/>
        </w:rPr>
        <w:t>Wisely/</w:t>
      </w:r>
      <w:proofErr w:type="gramEnd"/>
      <w:r>
        <w:rPr>
          <w:rFonts w:ascii="Calibri" w:hAnsi="Calibri"/>
          <w:b/>
          <w:bCs/>
          <w:sz w:val="20"/>
          <w:szCs w:val="20"/>
        </w:rPr>
        <w:t>Crystal Report vs R-Based report – see attached examples.</w:t>
      </w:r>
    </w:p>
    <w:p w14:paraId="6186AAA2" w14:textId="77777777" w:rsidR="00C81D7A" w:rsidRDefault="00C81D7A" w:rsidP="00C81D7A">
      <w:pPr>
        <w:rPr>
          <w:rFonts w:ascii="Calibri" w:hAnsi="Calibri"/>
          <w:b/>
          <w:bCs/>
          <w:sz w:val="24"/>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577"/>
        <w:gridCol w:w="1499"/>
        <w:gridCol w:w="1426"/>
        <w:gridCol w:w="1954"/>
        <w:gridCol w:w="1856"/>
      </w:tblGrid>
      <w:tr w:rsidR="00C81D7A" w14:paraId="58FF7155"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064CED56" w14:textId="77777777" w:rsidR="00C81D7A" w:rsidRDefault="00C81D7A">
            <w:pPr>
              <w:rPr>
                <w:rFonts w:ascii="Calibri" w:hAnsi="Calibri"/>
                <w:b/>
                <w:bCs/>
                <w:sz w:val="20"/>
                <w:szCs w:val="20"/>
              </w:rPr>
            </w:pPr>
            <w:r>
              <w:rPr>
                <w:rFonts w:ascii="Calibri" w:hAnsi="Calibri"/>
                <w:b/>
                <w:bCs/>
                <w:sz w:val="20"/>
                <w:szCs w:val="20"/>
              </w:rPr>
              <w:t xml:space="preserve"> </w:t>
            </w:r>
          </w:p>
        </w:tc>
        <w:tc>
          <w:tcPr>
            <w:tcW w:w="1583" w:type="dxa"/>
            <w:tcBorders>
              <w:top w:val="single" w:sz="4" w:space="0" w:color="auto"/>
              <w:left w:val="single" w:sz="4" w:space="0" w:color="auto"/>
              <w:bottom w:val="single" w:sz="4" w:space="0" w:color="auto"/>
              <w:right w:val="single" w:sz="4" w:space="0" w:color="auto"/>
            </w:tcBorders>
          </w:tcPr>
          <w:p w14:paraId="50399F9C" w14:textId="77777777" w:rsidR="00C81D7A" w:rsidRDefault="00C81D7A">
            <w:pPr>
              <w:rPr>
                <w:rFonts w:ascii="Calibri" w:hAnsi="Calibri"/>
                <w:b/>
                <w:bCs/>
                <w:sz w:val="20"/>
                <w:szCs w:val="20"/>
              </w:rPr>
            </w:pPr>
          </w:p>
        </w:tc>
        <w:tc>
          <w:tcPr>
            <w:tcW w:w="1517" w:type="dxa"/>
            <w:tcBorders>
              <w:top w:val="single" w:sz="4" w:space="0" w:color="auto"/>
              <w:left w:val="single" w:sz="4" w:space="0" w:color="auto"/>
              <w:bottom w:val="single" w:sz="4" w:space="0" w:color="auto"/>
              <w:right w:val="single" w:sz="4" w:space="0" w:color="auto"/>
            </w:tcBorders>
          </w:tcPr>
          <w:p w14:paraId="4DACF352" w14:textId="77777777" w:rsidR="00C81D7A" w:rsidRDefault="00C81D7A">
            <w:pPr>
              <w:rPr>
                <w:rFonts w:ascii="Calibri" w:hAnsi="Calibri"/>
                <w:b/>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7EFF6DD9" w14:textId="77777777" w:rsidR="00C81D7A" w:rsidRDefault="00C81D7A">
            <w:pPr>
              <w:rPr>
                <w:rFonts w:ascii="Calibri" w:hAnsi="Calibri"/>
                <w:b/>
                <w:bCs/>
                <w:sz w:val="20"/>
                <w:szCs w:val="20"/>
              </w:rPr>
            </w:pPr>
          </w:p>
        </w:tc>
        <w:tc>
          <w:tcPr>
            <w:tcW w:w="1980" w:type="dxa"/>
            <w:tcBorders>
              <w:top w:val="single" w:sz="4" w:space="0" w:color="auto"/>
              <w:left w:val="single" w:sz="4" w:space="0" w:color="auto"/>
              <w:bottom w:val="single" w:sz="4" w:space="0" w:color="auto"/>
              <w:right w:val="single" w:sz="4" w:space="0" w:color="auto"/>
            </w:tcBorders>
          </w:tcPr>
          <w:p w14:paraId="28260E9A" w14:textId="77777777" w:rsidR="00C81D7A" w:rsidRDefault="00C81D7A">
            <w:pPr>
              <w:rPr>
                <w:rFonts w:ascii="Calibri" w:hAnsi="Calibri"/>
                <w:b/>
                <w:bCs/>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0AEBA8" w14:textId="77777777" w:rsidR="00C81D7A" w:rsidRDefault="00C81D7A">
            <w:pPr>
              <w:rPr>
                <w:rFonts w:ascii="Calibri" w:hAnsi="Calibri"/>
                <w:b/>
                <w:bCs/>
                <w:sz w:val="20"/>
                <w:szCs w:val="20"/>
              </w:rPr>
            </w:pPr>
          </w:p>
        </w:tc>
      </w:tr>
      <w:tr w:rsidR="00C81D7A" w14:paraId="7A31B315" w14:textId="77777777" w:rsidTr="00C81D7A">
        <w:tc>
          <w:tcPr>
            <w:tcW w:w="1328" w:type="dxa"/>
            <w:tcBorders>
              <w:top w:val="single" w:sz="4" w:space="0" w:color="auto"/>
              <w:left w:val="single" w:sz="4" w:space="0" w:color="auto"/>
              <w:bottom w:val="single" w:sz="4" w:space="0" w:color="auto"/>
              <w:right w:val="single" w:sz="4" w:space="0" w:color="auto"/>
            </w:tcBorders>
          </w:tcPr>
          <w:p w14:paraId="5AABB9E5" w14:textId="77777777" w:rsidR="00C81D7A" w:rsidRDefault="00C81D7A">
            <w:pPr>
              <w:rPr>
                <w:rFonts w:ascii="Calibri" w:hAnsi="Calibri"/>
                <w:b/>
                <w:bCs/>
                <w:sz w:val="20"/>
                <w:szCs w:val="20"/>
              </w:rPr>
            </w:pPr>
          </w:p>
        </w:tc>
        <w:tc>
          <w:tcPr>
            <w:tcW w:w="1583" w:type="dxa"/>
            <w:tcBorders>
              <w:top w:val="single" w:sz="4" w:space="0" w:color="auto"/>
              <w:left w:val="single" w:sz="4" w:space="0" w:color="auto"/>
              <w:bottom w:val="single" w:sz="4" w:space="0" w:color="auto"/>
              <w:right w:val="single" w:sz="4" w:space="0" w:color="auto"/>
            </w:tcBorders>
            <w:hideMark/>
          </w:tcPr>
          <w:p w14:paraId="0907753D" w14:textId="77777777" w:rsidR="00C81D7A" w:rsidRDefault="00C81D7A">
            <w:pPr>
              <w:rPr>
                <w:rFonts w:ascii="Calibri" w:hAnsi="Calibri"/>
                <w:b/>
                <w:bCs/>
                <w:sz w:val="20"/>
                <w:szCs w:val="20"/>
              </w:rPr>
            </w:pPr>
            <w:r>
              <w:rPr>
                <w:rFonts w:ascii="Calibri" w:hAnsi="Calibri"/>
                <w:b/>
                <w:bCs/>
                <w:sz w:val="20"/>
                <w:szCs w:val="20"/>
              </w:rPr>
              <w:t>Inputs</w:t>
            </w:r>
          </w:p>
        </w:tc>
        <w:tc>
          <w:tcPr>
            <w:tcW w:w="1517" w:type="dxa"/>
            <w:tcBorders>
              <w:top w:val="single" w:sz="4" w:space="0" w:color="auto"/>
              <w:left w:val="single" w:sz="4" w:space="0" w:color="auto"/>
              <w:bottom w:val="single" w:sz="4" w:space="0" w:color="auto"/>
              <w:right w:val="single" w:sz="4" w:space="0" w:color="auto"/>
            </w:tcBorders>
            <w:hideMark/>
          </w:tcPr>
          <w:p w14:paraId="7E295FFA" w14:textId="77777777" w:rsidR="00C81D7A" w:rsidRDefault="00C81D7A">
            <w:pPr>
              <w:rPr>
                <w:rFonts w:ascii="Calibri" w:hAnsi="Calibri"/>
                <w:b/>
                <w:bCs/>
                <w:sz w:val="20"/>
                <w:szCs w:val="20"/>
              </w:rPr>
            </w:pPr>
            <w:r>
              <w:rPr>
                <w:rFonts w:ascii="Calibri" w:hAnsi="Calibri"/>
                <w:b/>
                <w:bCs/>
                <w:sz w:val="20"/>
                <w:szCs w:val="20"/>
              </w:rPr>
              <w:t>Software, scripting</w:t>
            </w:r>
          </w:p>
        </w:tc>
        <w:tc>
          <w:tcPr>
            <w:tcW w:w="1440" w:type="dxa"/>
            <w:tcBorders>
              <w:top w:val="single" w:sz="4" w:space="0" w:color="auto"/>
              <w:left w:val="single" w:sz="4" w:space="0" w:color="auto"/>
              <w:bottom w:val="single" w:sz="4" w:space="0" w:color="auto"/>
              <w:right w:val="single" w:sz="4" w:space="0" w:color="auto"/>
            </w:tcBorders>
            <w:hideMark/>
          </w:tcPr>
          <w:p w14:paraId="1453EA37" w14:textId="77777777" w:rsidR="00C81D7A" w:rsidRDefault="00C81D7A">
            <w:pPr>
              <w:rPr>
                <w:rFonts w:ascii="Calibri" w:hAnsi="Calibri"/>
                <w:b/>
                <w:bCs/>
                <w:sz w:val="20"/>
                <w:szCs w:val="20"/>
              </w:rPr>
            </w:pPr>
            <w:r>
              <w:rPr>
                <w:rFonts w:ascii="Calibri" w:hAnsi="Calibri"/>
                <w:b/>
                <w:bCs/>
                <w:sz w:val="20"/>
                <w:szCs w:val="20"/>
              </w:rPr>
              <w:t>Summary Statistics Provided</w:t>
            </w:r>
          </w:p>
        </w:tc>
        <w:tc>
          <w:tcPr>
            <w:tcW w:w="1980" w:type="dxa"/>
            <w:tcBorders>
              <w:top w:val="single" w:sz="4" w:space="0" w:color="auto"/>
              <w:left w:val="single" w:sz="4" w:space="0" w:color="auto"/>
              <w:bottom w:val="single" w:sz="4" w:space="0" w:color="auto"/>
              <w:right w:val="single" w:sz="4" w:space="0" w:color="auto"/>
            </w:tcBorders>
            <w:hideMark/>
          </w:tcPr>
          <w:p w14:paraId="724D0523" w14:textId="77777777" w:rsidR="00C81D7A" w:rsidRDefault="00C81D7A">
            <w:pPr>
              <w:rPr>
                <w:rFonts w:ascii="Calibri" w:hAnsi="Calibri"/>
                <w:b/>
                <w:bCs/>
                <w:sz w:val="20"/>
                <w:szCs w:val="20"/>
              </w:rPr>
            </w:pPr>
            <w:r>
              <w:rPr>
                <w:rFonts w:ascii="Calibri" w:hAnsi="Calibri"/>
                <w:b/>
                <w:bCs/>
                <w:sz w:val="20"/>
                <w:szCs w:val="20"/>
              </w:rPr>
              <w:t>Landform classification</w:t>
            </w:r>
          </w:p>
        </w:tc>
        <w:tc>
          <w:tcPr>
            <w:tcW w:w="1890" w:type="dxa"/>
            <w:tcBorders>
              <w:top w:val="single" w:sz="4" w:space="0" w:color="auto"/>
              <w:left w:val="single" w:sz="4" w:space="0" w:color="auto"/>
              <w:bottom w:val="single" w:sz="4" w:space="0" w:color="auto"/>
              <w:right w:val="single" w:sz="4" w:space="0" w:color="auto"/>
            </w:tcBorders>
            <w:hideMark/>
          </w:tcPr>
          <w:p w14:paraId="0FCB02A8" w14:textId="77777777" w:rsidR="00C81D7A" w:rsidRDefault="00C81D7A">
            <w:pPr>
              <w:rPr>
                <w:rFonts w:ascii="Calibri" w:hAnsi="Calibri"/>
                <w:b/>
                <w:bCs/>
                <w:sz w:val="20"/>
                <w:szCs w:val="20"/>
              </w:rPr>
            </w:pPr>
            <w:r>
              <w:rPr>
                <w:rFonts w:ascii="Calibri" w:hAnsi="Calibri"/>
                <w:b/>
                <w:bCs/>
                <w:sz w:val="20"/>
                <w:szCs w:val="20"/>
              </w:rPr>
              <w:t>Report Format</w:t>
            </w:r>
          </w:p>
        </w:tc>
      </w:tr>
      <w:tr w:rsidR="00C81D7A" w14:paraId="1DCBFAD1"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5FB0147A" w14:textId="77777777" w:rsidR="00C81D7A" w:rsidRDefault="00C81D7A">
            <w:pPr>
              <w:rPr>
                <w:rFonts w:ascii="Calibri" w:hAnsi="Calibri"/>
                <w:b/>
                <w:bCs/>
                <w:sz w:val="20"/>
                <w:szCs w:val="20"/>
              </w:rPr>
            </w:pPr>
            <w:r>
              <w:rPr>
                <w:rFonts w:ascii="Calibri" w:hAnsi="Calibri"/>
                <w:b/>
                <w:bCs/>
                <w:sz w:val="20"/>
                <w:szCs w:val="20"/>
              </w:rPr>
              <w:t>Lucas Wisely/Crystal Reports</w:t>
            </w:r>
          </w:p>
        </w:tc>
        <w:tc>
          <w:tcPr>
            <w:tcW w:w="1583" w:type="dxa"/>
            <w:tcBorders>
              <w:top w:val="single" w:sz="4" w:space="0" w:color="auto"/>
              <w:left w:val="single" w:sz="4" w:space="0" w:color="auto"/>
              <w:bottom w:val="single" w:sz="4" w:space="0" w:color="auto"/>
              <w:right w:val="single" w:sz="4" w:space="0" w:color="auto"/>
            </w:tcBorders>
            <w:hideMark/>
          </w:tcPr>
          <w:p w14:paraId="010E833C" w14:textId="77777777" w:rsidR="00C81D7A" w:rsidRDefault="00C81D7A">
            <w:pPr>
              <w:rPr>
                <w:rFonts w:ascii="Calibri" w:hAnsi="Calibri"/>
                <w:b/>
                <w:bCs/>
                <w:sz w:val="20"/>
                <w:szCs w:val="20"/>
              </w:rPr>
            </w:pPr>
            <w:r>
              <w:rPr>
                <w:rFonts w:ascii="Calibri" w:hAnsi="Calibri"/>
                <w:b/>
                <w:bCs/>
                <w:sz w:val="20"/>
                <w:szCs w:val="20"/>
              </w:rPr>
              <w:t xml:space="preserve">Shapefile with one or more map units, environmental data </w:t>
            </w:r>
            <w:proofErr w:type="spellStart"/>
            <w:r>
              <w:rPr>
                <w:rFonts w:ascii="Calibri" w:hAnsi="Calibri"/>
                <w:b/>
                <w:bCs/>
                <w:sz w:val="20"/>
                <w:szCs w:val="20"/>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24CD5264" w14:textId="77777777" w:rsidR="00C81D7A" w:rsidRDefault="00C81D7A">
            <w:pPr>
              <w:rPr>
                <w:rFonts w:ascii="Calibri" w:hAnsi="Calibri"/>
                <w:b/>
                <w:bCs/>
                <w:sz w:val="20"/>
                <w:szCs w:val="20"/>
              </w:rPr>
            </w:pPr>
            <w:r>
              <w:rPr>
                <w:rFonts w:ascii="Calibri" w:hAnsi="Calibri"/>
                <w:b/>
                <w:bCs/>
                <w:sz w:val="20"/>
                <w:szCs w:val="20"/>
              </w:rPr>
              <w:t>ArcGIS, Python script, Crystal Reports</w:t>
            </w:r>
          </w:p>
        </w:tc>
        <w:tc>
          <w:tcPr>
            <w:tcW w:w="1440" w:type="dxa"/>
            <w:tcBorders>
              <w:top w:val="single" w:sz="4" w:space="0" w:color="auto"/>
              <w:left w:val="single" w:sz="4" w:space="0" w:color="auto"/>
              <w:bottom w:val="single" w:sz="4" w:space="0" w:color="auto"/>
              <w:right w:val="single" w:sz="4" w:space="0" w:color="auto"/>
            </w:tcBorders>
            <w:hideMark/>
          </w:tcPr>
          <w:p w14:paraId="73DE85A4" w14:textId="77777777" w:rsidR="00C81D7A" w:rsidRDefault="00C81D7A">
            <w:pPr>
              <w:rPr>
                <w:rFonts w:ascii="Calibri" w:hAnsi="Calibri"/>
                <w:b/>
                <w:bCs/>
                <w:sz w:val="20"/>
                <w:szCs w:val="20"/>
              </w:rPr>
            </w:pPr>
            <w:r>
              <w:rPr>
                <w:rFonts w:ascii="Calibri" w:hAnsi="Calibri"/>
                <w:b/>
                <w:bCs/>
                <w:sz w:val="20"/>
                <w:szCs w:val="20"/>
              </w:rPr>
              <w:t>Min, max, mean, standard deviation</w:t>
            </w:r>
          </w:p>
        </w:tc>
        <w:tc>
          <w:tcPr>
            <w:tcW w:w="1980" w:type="dxa"/>
            <w:tcBorders>
              <w:top w:val="single" w:sz="4" w:space="0" w:color="auto"/>
              <w:left w:val="single" w:sz="4" w:space="0" w:color="auto"/>
              <w:bottom w:val="single" w:sz="4" w:space="0" w:color="auto"/>
              <w:right w:val="single" w:sz="4" w:space="0" w:color="auto"/>
            </w:tcBorders>
            <w:hideMark/>
          </w:tcPr>
          <w:p w14:paraId="3AB9DC94" w14:textId="77777777" w:rsidR="00C81D7A" w:rsidRDefault="00C81D7A">
            <w:pPr>
              <w:rPr>
                <w:rFonts w:ascii="Calibri" w:hAnsi="Calibri"/>
                <w:b/>
                <w:bCs/>
                <w:sz w:val="20"/>
                <w:szCs w:val="20"/>
              </w:rPr>
            </w:pPr>
            <w:r>
              <w:rPr>
                <w:rFonts w:ascii="Calibri" w:hAnsi="Calibri"/>
                <w:b/>
                <w:bCs/>
                <w:sz w:val="20"/>
                <w:szCs w:val="20"/>
              </w:rPr>
              <w:t>Classification of curvature  –scale/window size dependent</w:t>
            </w:r>
          </w:p>
        </w:tc>
        <w:tc>
          <w:tcPr>
            <w:tcW w:w="1890" w:type="dxa"/>
            <w:tcBorders>
              <w:top w:val="single" w:sz="4" w:space="0" w:color="auto"/>
              <w:left w:val="single" w:sz="4" w:space="0" w:color="auto"/>
              <w:bottom w:val="single" w:sz="4" w:space="0" w:color="auto"/>
              <w:right w:val="single" w:sz="4" w:space="0" w:color="auto"/>
            </w:tcBorders>
            <w:hideMark/>
          </w:tcPr>
          <w:p w14:paraId="074FDC88" w14:textId="77777777" w:rsidR="00C81D7A" w:rsidRDefault="00C81D7A">
            <w:pPr>
              <w:rPr>
                <w:rFonts w:ascii="Calibri" w:hAnsi="Calibri"/>
                <w:b/>
                <w:bCs/>
                <w:sz w:val="20"/>
                <w:szCs w:val="20"/>
              </w:rPr>
            </w:pPr>
            <w:r>
              <w:rPr>
                <w:rFonts w:ascii="Calibri" w:hAnsi="Calibri"/>
                <w:b/>
                <w:bCs/>
                <w:sz w:val="20"/>
                <w:szCs w:val="20"/>
              </w:rPr>
              <w:t>Crystal Report for each map unit</w:t>
            </w:r>
          </w:p>
        </w:tc>
      </w:tr>
      <w:tr w:rsidR="00C81D7A" w14:paraId="43434D02"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3561DA40" w14:textId="77777777" w:rsidR="00C81D7A" w:rsidRDefault="00C81D7A">
            <w:pPr>
              <w:rPr>
                <w:rFonts w:ascii="Calibri" w:hAnsi="Calibri"/>
                <w:b/>
                <w:bCs/>
                <w:sz w:val="20"/>
                <w:szCs w:val="20"/>
              </w:rPr>
            </w:pPr>
            <w:r>
              <w:rPr>
                <w:rFonts w:ascii="Calibri" w:hAnsi="Calibri"/>
                <w:b/>
                <w:bCs/>
                <w:sz w:val="20"/>
                <w:szCs w:val="20"/>
              </w:rPr>
              <w:t>R-Based Report</w:t>
            </w:r>
          </w:p>
        </w:tc>
        <w:tc>
          <w:tcPr>
            <w:tcW w:w="1583" w:type="dxa"/>
            <w:tcBorders>
              <w:top w:val="single" w:sz="4" w:space="0" w:color="auto"/>
              <w:left w:val="single" w:sz="4" w:space="0" w:color="auto"/>
              <w:bottom w:val="single" w:sz="4" w:space="0" w:color="auto"/>
              <w:right w:val="single" w:sz="4" w:space="0" w:color="auto"/>
            </w:tcBorders>
            <w:hideMark/>
          </w:tcPr>
          <w:p w14:paraId="05FE972E" w14:textId="77777777" w:rsidR="00C81D7A" w:rsidRDefault="00C81D7A">
            <w:pPr>
              <w:rPr>
                <w:rFonts w:ascii="Calibri" w:hAnsi="Calibri"/>
                <w:b/>
                <w:bCs/>
                <w:sz w:val="20"/>
                <w:szCs w:val="20"/>
              </w:rPr>
            </w:pPr>
            <w:r>
              <w:rPr>
                <w:rFonts w:ascii="Calibri" w:hAnsi="Calibri"/>
                <w:b/>
                <w:bCs/>
                <w:sz w:val="20"/>
                <w:szCs w:val="20"/>
              </w:rPr>
              <w:t xml:space="preserve">Shapefile with one or more map units, environmental data </w:t>
            </w:r>
            <w:proofErr w:type="spellStart"/>
            <w:r>
              <w:rPr>
                <w:rFonts w:ascii="Calibri" w:hAnsi="Calibri"/>
                <w:b/>
                <w:bCs/>
                <w:sz w:val="20"/>
                <w:szCs w:val="20"/>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12FA6F98" w14:textId="77777777" w:rsidR="00C81D7A" w:rsidRDefault="00C81D7A">
            <w:pPr>
              <w:rPr>
                <w:rFonts w:ascii="Calibri" w:hAnsi="Calibri"/>
                <w:b/>
                <w:bCs/>
                <w:sz w:val="20"/>
                <w:szCs w:val="20"/>
              </w:rPr>
            </w:pPr>
            <w:r>
              <w:rPr>
                <w:rFonts w:ascii="Calibri" w:hAnsi="Calibri"/>
                <w:b/>
                <w:bCs/>
                <w:sz w:val="20"/>
                <w:szCs w:val="20"/>
              </w:rPr>
              <w:t>R studio, R scripting, R markdown document</w:t>
            </w:r>
          </w:p>
        </w:tc>
        <w:tc>
          <w:tcPr>
            <w:tcW w:w="1440" w:type="dxa"/>
            <w:tcBorders>
              <w:top w:val="single" w:sz="4" w:space="0" w:color="auto"/>
              <w:left w:val="single" w:sz="4" w:space="0" w:color="auto"/>
              <w:bottom w:val="single" w:sz="4" w:space="0" w:color="auto"/>
              <w:right w:val="single" w:sz="4" w:space="0" w:color="auto"/>
            </w:tcBorders>
            <w:hideMark/>
          </w:tcPr>
          <w:p w14:paraId="2C97D052" w14:textId="77777777" w:rsidR="00C81D7A" w:rsidRDefault="00C81D7A">
            <w:pPr>
              <w:rPr>
                <w:rFonts w:ascii="Calibri" w:hAnsi="Calibri"/>
                <w:b/>
                <w:bCs/>
                <w:sz w:val="20"/>
                <w:szCs w:val="20"/>
              </w:rPr>
            </w:pPr>
            <w:r>
              <w:rPr>
                <w:rFonts w:ascii="Calibri" w:hAnsi="Calibri"/>
                <w:b/>
                <w:bCs/>
                <w:sz w:val="20"/>
                <w:szCs w:val="20"/>
              </w:rPr>
              <w:t xml:space="preserve">User-defined percentiles </w:t>
            </w:r>
          </w:p>
        </w:tc>
        <w:tc>
          <w:tcPr>
            <w:tcW w:w="1980" w:type="dxa"/>
            <w:tcBorders>
              <w:top w:val="single" w:sz="4" w:space="0" w:color="auto"/>
              <w:left w:val="single" w:sz="4" w:space="0" w:color="auto"/>
              <w:bottom w:val="single" w:sz="4" w:space="0" w:color="auto"/>
              <w:right w:val="single" w:sz="4" w:space="0" w:color="auto"/>
            </w:tcBorders>
            <w:hideMark/>
          </w:tcPr>
          <w:p w14:paraId="571F92CF" w14:textId="77777777" w:rsidR="00C81D7A" w:rsidRDefault="00C81D7A">
            <w:pPr>
              <w:rPr>
                <w:rFonts w:ascii="Calibri" w:hAnsi="Calibri"/>
                <w:b/>
                <w:bCs/>
                <w:sz w:val="20"/>
                <w:szCs w:val="20"/>
              </w:rPr>
            </w:pPr>
            <w:proofErr w:type="spellStart"/>
            <w:r>
              <w:rPr>
                <w:rFonts w:ascii="Calibri" w:hAnsi="Calibri"/>
                <w:b/>
                <w:bCs/>
                <w:sz w:val="20"/>
                <w:szCs w:val="20"/>
              </w:rPr>
              <w:t>Geomorphon</w:t>
            </w:r>
            <w:proofErr w:type="spellEnd"/>
            <w:r>
              <w:rPr>
                <w:rFonts w:ascii="Calibri" w:hAnsi="Calibri"/>
                <w:b/>
                <w:bCs/>
                <w:sz w:val="20"/>
                <w:szCs w:val="20"/>
              </w:rPr>
              <w:t xml:space="preserve"> approach – scale independent and, </w:t>
            </w:r>
          </w:p>
          <w:p w14:paraId="714FF1CD" w14:textId="77777777" w:rsidR="00C81D7A" w:rsidRDefault="00C81D7A">
            <w:pPr>
              <w:rPr>
                <w:rFonts w:ascii="Calibri" w:hAnsi="Calibri"/>
                <w:b/>
                <w:bCs/>
                <w:sz w:val="20"/>
                <w:szCs w:val="20"/>
              </w:rPr>
            </w:pPr>
            <w:r>
              <w:rPr>
                <w:rFonts w:ascii="Calibri" w:hAnsi="Calibri"/>
                <w:b/>
                <w:bCs/>
                <w:sz w:val="20"/>
                <w:szCs w:val="20"/>
              </w:rPr>
              <w:t>Curvature classification with fixed window size (5x5 for region 2 DEM)</w:t>
            </w:r>
          </w:p>
        </w:tc>
        <w:tc>
          <w:tcPr>
            <w:tcW w:w="1890" w:type="dxa"/>
            <w:tcBorders>
              <w:top w:val="single" w:sz="4" w:space="0" w:color="auto"/>
              <w:left w:val="single" w:sz="4" w:space="0" w:color="auto"/>
              <w:bottom w:val="single" w:sz="4" w:space="0" w:color="auto"/>
              <w:right w:val="single" w:sz="4" w:space="0" w:color="auto"/>
            </w:tcBorders>
            <w:hideMark/>
          </w:tcPr>
          <w:p w14:paraId="22FC472D" w14:textId="77777777" w:rsidR="00C81D7A" w:rsidRDefault="00C81D7A">
            <w:pPr>
              <w:rPr>
                <w:rFonts w:ascii="Calibri" w:hAnsi="Calibri"/>
                <w:b/>
                <w:bCs/>
                <w:sz w:val="20"/>
                <w:szCs w:val="20"/>
              </w:rPr>
            </w:pPr>
            <w:r>
              <w:rPr>
                <w:rFonts w:ascii="Calibri" w:hAnsi="Calibri"/>
                <w:b/>
                <w:bCs/>
                <w:sz w:val="20"/>
                <w:szCs w:val="20"/>
              </w:rPr>
              <w:t>HTML Report with summaries of all map units by variable</w:t>
            </w:r>
          </w:p>
        </w:tc>
      </w:tr>
    </w:tbl>
    <w:p w14:paraId="07EE2065" w14:textId="77777777" w:rsidR="00C81D7A" w:rsidRDefault="00C81D7A" w:rsidP="00C81D7A">
      <w:pPr>
        <w:rPr>
          <w:rFonts w:ascii="Calibri" w:hAnsi="Calibri"/>
          <w:b/>
          <w:bCs/>
          <w:sz w:val="24"/>
          <w:szCs w:val="24"/>
        </w:rPr>
      </w:pPr>
    </w:p>
    <w:p w14:paraId="555D6DED" w14:textId="77777777" w:rsidR="00C81D7A" w:rsidRDefault="00C81D7A" w:rsidP="00C81D7A">
      <w:pPr>
        <w:rPr>
          <w:rFonts w:ascii="Calibri" w:hAnsi="Calibri"/>
          <w:b/>
          <w:bCs/>
        </w:rPr>
      </w:pPr>
    </w:p>
    <w:p w14:paraId="7C4EEF84" w14:textId="77777777" w:rsidR="00C81D7A" w:rsidRDefault="00C81D7A" w:rsidP="00C81D7A">
      <w:pPr>
        <w:rPr>
          <w:rFonts w:ascii="Calibri" w:hAnsi="Calibri"/>
        </w:rPr>
      </w:pPr>
      <w:r>
        <w:rPr>
          <w:rStyle w:val="Heading1Char"/>
        </w:rPr>
        <w:t>Methodology</w:t>
      </w:r>
      <w:r>
        <w:rPr>
          <w:rFonts w:ascii="Calibri" w:hAnsi="Calibri"/>
        </w:rPr>
        <w:t xml:space="preserve"> </w:t>
      </w:r>
    </w:p>
    <w:p w14:paraId="7B4793A9" w14:textId="77777777" w:rsidR="00C81D7A" w:rsidRDefault="00C81D7A" w:rsidP="00C81D7A">
      <w:pPr>
        <w:rPr>
          <w:rFonts w:ascii="Calibri" w:hAnsi="Calibri"/>
        </w:rPr>
      </w:pPr>
      <w:r>
        <w:rPr>
          <w:rFonts w:ascii="Calibri" w:hAnsi="Calibri"/>
        </w:rPr>
        <w:t>(</w:t>
      </w:r>
      <w:proofErr w:type="gramStart"/>
      <w:r>
        <w:rPr>
          <w:rFonts w:ascii="Calibri" w:hAnsi="Calibri"/>
        </w:rPr>
        <w:t>see</w:t>
      </w:r>
      <w:proofErr w:type="gramEnd"/>
      <w:r>
        <w:rPr>
          <w:rFonts w:ascii="Calibri" w:hAnsi="Calibri"/>
        </w:rPr>
        <w:t xml:space="preserve"> attached example report)</w:t>
      </w:r>
    </w:p>
    <w:p w14:paraId="03F8AC37" w14:textId="77777777" w:rsidR="00C81D7A" w:rsidRDefault="00C81D7A" w:rsidP="00C81D7A">
      <w:pPr>
        <w:rPr>
          <w:rFonts w:ascii="Calibri" w:hAnsi="Calibri"/>
        </w:rPr>
      </w:pPr>
    </w:p>
    <w:p w14:paraId="75F36A28" w14:textId="77777777" w:rsidR="00C81D7A" w:rsidRDefault="00C81D7A" w:rsidP="00C81D7A">
      <w:pPr>
        <w:rPr>
          <w:rFonts w:ascii="Calibri" w:hAnsi="Calibri"/>
          <w:u w:val="single"/>
        </w:rPr>
      </w:pPr>
      <w:r>
        <w:rPr>
          <w:rFonts w:ascii="Calibri" w:hAnsi="Calibri"/>
          <w:u w:val="single"/>
        </w:rPr>
        <w:lastRenderedPageBreak/>
        <w:t>Setup</w:t>
      </w:r>
    </w:p>
    <w:p w14:paraId="163C78DE" w14:textId="77777777" w:rsidR="00C81D7A" w:rsidRDefault="00C81D7A" w:rsidP="00C81D7A">
      <w:pPr>
        <w:rPr>
          <w:rFonts w:ascii="Calibri" w:hAnsi="Calibri"/>
        </w:rPr>
      </w:pPr>
      <w:r>
        <w:rPr>
          <w:rFonts w:ascii="Calibri" w:hAnsi="Calibri"/>
        </w:rPr>
        <w:t xml:space="preserve">The proposed R-based </w:t>
      </w:r>
      <w:proofErr w:type="spellStart"/>
      <w:r>
        <w:rPr>
          <w:rFonts w:ascii="Calibri" w:hAnsi="Calibri"/>
        </w:rPr>
        <w:t>mapunit</w:t>
      </w:r>
      <w:proofErr w:type="spellEnd"/>
      <w:r>
        <w:rPr>
          <w:rFonts w:ascii="Calibri" w:hAnsi="Calibri"/>
        </w:rPr>
        <w:t xml:space="preserve"> summary report is provided as an R Markdown document (.</w:t>
      </w:r>
      <w:proofErr w:type="spellStart"/>
      <w:r>
        <w:rPr>
          <w:rFonts w:ascii="Calibri" w:hAnsi="Calibri"/>
        </w:rPr>
        <w:t>Rmd</w:t>
      </w:r>
      <w:proofErr w:type="spellEnd"/>
      <w:r>
        <w:rPr>
          <w:rFonts w:ascii="Calibri" w:hAnsi="Calibri"/>
        </w:rPr>
        <w:t xml:space="preserve"> file extension), along with a tutorial document. For users who are completely unfamiliar with the R Studio environment, there will be a link to a basic R studio tutorial. The .</w:t>
      </w:r>
      <w:proofErr w:type="spellStart"/>
      <w:r>
        <w:rPr>
          <w:rFonts w:ascii="Calibri" w:hAnsi="Calibri"/>
        </w:rPr>
        <w:t>Rmd</w:t>
      </w:r>
      <w:proofErr w:type="spellEnd"/>
      <w:r>
        <w:rPr>
          <w:rFonts w:ascii="Calibri" w:hAnsi="Calibri"/>
        </w:rPr>
        <w:t xml:space="preserve"> document is opened in R Studio and the user is directed change the path and file name to the location of their shape file. The user is directed to ensure that the </w:t>
      </w:r>
      <w:proofErr w:type="spellStart"/>
      <w:r>
        <w:rPr>
          <w:rFonts w:ascii="Calibri" w:hAnsi="Calibri"/>
        </w:rPr>
        <w:t>rasters</w:t>
      </w:r>
      <w:proofErr w:type="spellEnd"/>
      <w:r>
        <w:rPr>
          <w:rFonts w:ascii="Calibri" w:hAnsi="Calibri"/>
        </w:rPr>
        <w:t xml:space="preserve"> required for analysis are in a specified location.</w:t>
      </w:r>
    </w:p>
    <w:p w14:paraId="28F5ABB3" w14:textId="77777777" w:rsidR="00C81D7A" w:rsidRDefault="00C81D7A" w:rsidP="00C81D7A">
      <w:pPr>
        <w:rPr>
          <w:rFonts w:ascii="Calibri" w:hAnsi="Calibri"/>
        </w:rPr>
      </w:pPr>
      <w:r>
        <w:rPr>
          <w:rFonts w:ascii="Calibri" w:hAnsi="Calibri"/>
        </w:rPr>
        <w:t xml:space="preserve"> </w:t>
      </w:r>
    </w:p>
    <w:p w14:paraId="73C8BDB4" w14:textId="77777777" w:rsidR="00C81D7A" w:rsidRDefault="00C81D7A" w:rsidP="00C81D7A">
      <w:pPr>
        <w:rPr>
          <w:rFonts w:ascii="Calibri" w:hAnsi="Calibri"/>
          <w:u w:val="single"/>
        </w:rPr>
      </w:pPr>
      <w:r>
        <w:rPr>
          <w:rFonts w:ascii="Calibri" w:hAnsi="Calibri"/>
          <w:u w:val="single"/>
        </w:rPr>
        <w:t>Inputs</w:t>
      </w:r>
    </w:p>
    <w:p w14:paraId="77228DC3" w14:textId="77777777" w:rsidR="00C81D7A" w:rsidRDefault="00C81D7A" w:rsidP="00C81D7A">
      <w:pPr>
        <w:rPr>
          <w:rFonts w:ascii="Calibri" w:hAnsi="Calibri"/>
        </w:rPr>
      </w:pPr>
      <w:r>
        <w:rPr>
          <w:rFonts w:ascii="Calibri" w:hAnsi="Calibri"/>
        </w:rPr>
        <w:t xml:space="preserve">Two kinds of inputs are required. The first is a shape file (or geodatabase) containing polygons associated with one or more map units. The second is a set of </w:t>
      </w:r>
      <w:proofErr w:type="spellStart"/>
      <w:r>
        <w:rPr>
          <w:rFonts w:ascii="Calibri" w:hAnsi="Calibri"/>
        </w:rPr>
        <w:t>rasters</w:t>
      </w:r>
      <w:proofErr w:type="spellEnd"/>
      <w:r>
        <w:rPr>
          <w:rFonts w:ascii="Calibri" w:hAnsi="Calibri"/>
        </w:rPr>
        <w:t xml:space="preserve"> that contain relevant environmental and terrain-shape properties. These </w:t>
      </w:r>
      <w:proofErr w:type="spellStart"/>
      <w:r>
        <w:rPr>
          <w:rFonts w:ascii="Calibri" w:hAnsi="Calibri"/>
        </w:rPr>
        <w:t>rasters</w:t>
      </w:r>
      <w:proofErr w:type="spellEnd"/>
      <w:r>
        <w:rPr>
          <w:rFonts w:ascii="Calibri" w:hAnsi="Calibri"/>
        </w:rPr>
        <w:t xml:space="preserve"> can be customized (regional 30 meter products, local 10 meter products, etc.) according to individual needs.</w:t>
      </w:r>
    </w:p>
    <w:p w14:paraId="03A556EC" w14:textId="77777777" w:rsidR="00C81D7A" w:rsidRDefault="00C81D7A" w:rsidP="00C81D7A">
      <w:pPr>
        <w:rPr>
          <w:rFonts w:ascii="Calibri" w:hAnsi="Calibri"/>
        </w:rPr>
      </w:pPr>
    </w:p>
    <w:p w14:paraId="7904508E" w14:textId="77777777" w:rsidR="00C81D7A" w:rsidRDefault="00C81D7A" w:rsidP="00C81D7A">
      <w:pPr>
        <w:rPr>
          <w:rFonts w:ascii="Calibri" w:hAnsi="Calibri"/>
        </w:rPr>
      </w:pPr>
    </w:p>
    <w:p w14:paraId="359359F6" w14:textId="77777777" w:rsidR="00C81D7A" w:rsidRDefault="00C81D7A" w:rsidP="00C81D7A">
      <w:pPr>
        <w:rPr>
          <w:rFonts w:ascii="Calibri" w:hAnsi="Calibri"/>
        </w:rPr>
      </w:pPr>
    </w:p>
    <w:p w14:paraId="70EF0E4D" w14:textId="77777777" w:rsidR="00C81D7A" w:rsidRDefault="00C81D7A" w:rsidP="00C81D7A">
      <w:pPr>
        <w:rPr>
          <w:rFonts w:ascii="Calibri" w:hAnsi="Calibri"/>
          <w:u w:val="single"/>
        </w:rPr>
      </w:pPr>
      <w:r>
        <w:rPr>
          <w:rFonts w:ascii="Calibri" w:hAnsi="Calibri"/>
          <w:u w:val="single"/>
        </w:rPr>
        <w:t>Analysis</w:t>
      </w:r>
    </w:p>
    <w:p w14:paraId="1E049B4F" w14:textId="77777777" w:rsidR="00C81D7A" w:rsidRDefault="00C81D7A" w:rsidP="00C81D7A">
      <w:pPr>
        <w:rPr>
          <w:rFonts w:ascii="Calibri" w:hAnsi="Calibri"/>
        </w:rPr>
      </w:pPr>
      <w:r>
        <w:rPr>
          <w:rFonts w:ascii="Calibri" w:hAnsi="Calibri"/>
        </w:rPr>
        <w:t xml:space="preserve">The script is directed to sample a specified number of points per polygon (e.g. 1 point per acre by default) in the shape file provided.  These points are used to extract the value of each of the </w:t>
      </w:r>
      <w:proofErr w:type="spellStart"/>
      <w:r>
        <w:rPr>
          <w:rFonts w:ascii="Calibri" w:hAnsi="Calibri"/>
        </w:rPr>
        <w:t>rasters</w:t>
      </w:r>
      <w:proofErr w:type="spellEnd"/>
      <w:r>
        <w:rPr>
          <w:rFonts w:ascii="Calibri" w:hAnsi="Calibri"/>
        </w:rPr>
        <w:t xml:space="preserve"> provided at each of the points. Various analyses are performed on this set of sampled values.</w:t>
      </w:r>
    </w:p>
    <w:p w14:paraId="31C6D894" w14:textId="77777777" w:rsidR="00C81D7A" w:rsidRDefault="00C81D7A" w:rsidP="00C81D7A">
      <w:pPr>
        <w:rPr>
          <w:rFonts w:ascii="Calibri" w:hAnsi="Calibri"/>
        </w:rPr>
      </w:pPr>
    </w:p>
    <w:p w14:paraId="346F660E" w14:textId="77777777" w:rsidR="00C81D7A" w:rsidRDefault="00C81D7A" w:rsidP="00C81D7A">
      <w:pPr>
        <w:rPr>
          <w:rFonts w:ascii="Calibri" w:hAnsi="Calibri"/>
          <w:u w:val="single"/>
        </w:rPr>
      </w:pPr>
      <w:r>
        <w:rPr>
          <w:rFonts w:ascii="Calibri" w:hAnsi="Calibri"/>
          <w:u w:val="single"/>
        </w:rPr>
        <w:t>Output</w:t>
      </w:r>
    </w:p>
    <w:p w14:paraId="30AAFB15" w14:textId="77777777" w:rsidR="00C81D7A" w:rsidRDefault="00C81D7A" w:rsidP="00C81D7A">
      <w:pPr>
        <w:rPr>
          <w:rFonts w:ascii="Calibri" w:hAnsi="Calibri"/>
        </w:rPr>
      </w:pPr>
      <w:r>
        <w:rPr>
          <w:rFonts w:ascii="Calibri" w:hAnsi="Calibri"/>
        </w:rPr>
        <w:t>In R Studio, on the toolbar for the .</w:t>
      </w:r>
      <w:proofErr w:type="spellStart"/>
      <w:r>
        <w:rPr>
          <w:rFonts w:ascii="Calibri" w:hAnsi="Calibri"/>
        </w:rPr>
        <w:t>Rmd</w:t>
      </w:r>
      <w:proofErr w:type="spellEnd"/>
      <w:r>
        <w:rPr>
          <w:rFonts w:ascii="Calibri" w:hAnsi="Calibri"/>
        </w:rPr>
        <w:t xml:space="preserve"> file, the user clicks on the Knit HTML button. R begins running the script which could take several minutes, depending on the size of the area being analyzed. The results are displayed in an HTML report that opens automatically and is also saved automatically to the working directory.</w:t>
      </w:r>
    </w:p>
    <w:p w14:paraId="2A6F1FDC" w14:textId="77777777" w:rsidR="00C81D7A" w:rsidRDefault="00C81D7A" w:rsidP="00C81D7A">
      <w:pPr>
        <w:rPr>
          <w:rFonts w:ascii="Calibri" w:hAnsi="Calibri"/>
        </w:rPr>
      </w:pPr>
    </w:p>
    <w:p w14:paraId="0425FC7D" w14:textId="77777777" w:rsidR="00C81D7A" w:rsidRDefault="00C81D7A" w:rsidP="00C81D7A">
      <w:pPr>
        <w:rPr>
          <w:rFonts w:ascii="Calibri" w:hAnsi="Calibri"/>
          <w:u w:val="single"/>
        </w:rPr>
      </w:pPr>
      <w:r>
        <w:rPr>
          <w:rFonts w:ascii="Calibri" w:hAnsi="Calibri"/>
          <w:u w:val="single"/>
        </w:rPr>
        <w:t>Output displayed:</w:t>
      </w:r>
    </w:p>
    <w:p w14:paraId="4053F86A" w14:textId="77777777" w:rsidR="00C81D7A" w:rsidRDefault="00C81D7A" w:rsidP="00C81D7A">
      <w:pPr>
        <w:rPr>
          <w:rFonts w:ascii="Calibri" w:hAnsi="Calibri"/>
        </w:rPr>
      </w:pPr>
    </w:p>
    <w:p w14:paraId="706DCC67" w14:textId="77777777" w:rsidR="00C81D7A" w:rsidRDefault="00C81D7A" w:rsidP="00C81D7A">
      <w:pPr>
        <w:numPr>
          <w:ilvl w:val="0"/>
          <w:numId w:val="15"/>
        </w:numPr>
        <w:rPr>
          <w:rFonts w:ascii="Calibri" w:hAnsi="Calibri"/>
        </w:rPr>
      </w:pPr>
      <w:r>
        <w:rPr>
          <w:rFonts w:ascii="Calibri" w:hAnsi="Calibri"/>
          <w:i/>
        </w:rPr>
        <w:t>Input Data</w:t>
      </w:r>
      <w:r>
        <w:rPr>
          <w:rFonts w:ascii="Calibri" w:hAnsi="Calibri"/>
        </w:rPr>
        <w:t>: variables and file path</w:t>
      </w:r>
    </w:p>
    <w:p w14:paraId="3F4779B6" w14:textId="77777777" w:rsidR="00C81D7A" w:rsidRDefault="00C81D7A" w:rsidP="00C81D7A">
      <w:pPr>
        <w:rPr>
          <w:rFonts w:ascii="Calibri" w:hAnsi="Calibri"/>
          <w:i/>
        </w:rPr>
      </w:pPr>
    </w:p>
    <w:p w14:paraId="34152358" w14:textId="77777777" w:rsidR="00C81D7A" w:rsidRDefault="00C81D7A" w:rsidP="00C81D7A">
      <w:pPr>
        <w:numPr>
          <w:ilvl w:val="0"/>
          <w:numId w:val="15"/>
        </w:numPr>
        <w:rPr>
          <w:rFonts w:ascii="Calibri" w:hAnsi="Calibri"/>
        </w:rPr>
      </w:pPr>
      <w:r>
        <w:rPr>
          <w:rFonts w:ascii="Calibri" w:hAnsi="Calibri"/>
          <w:i/>
        </w:rPr>
        <w:t>Area Summaries</w:t>
      </w:r>
      <w:r>
        <w:rPr>
          <w:rFonts w:ascii="Calibri" w:hAnsi="Calibri"/>
        </w:rPr>
        <w:t>: map unit total acreage and  5</w:t>
      </w:r>
      <w:r>
        <w:rPr>
          <w:rFonts w:ascii="Calibri" w:hAnsi="Calibri"/>
          <w:vertAlign w:val="superscript"/>
        </w:rPr>
        <w:t xml:space="preserve">th, </w:t>
      </w:r>
      <w:r>
        <w:rPr>
          <w:rFonts w:ascii="Calibri" w:hAnsi="Calibri"/>
        </w:rPr>
        <w:t>10</w:t>
      </w:r>
      <w:r>
        <w:rPr>
          <w:rFonts w:ascii="Calibri" w:hAnsi="Calibri"/>
          <w:vertAlign w:val="superscript"/>
        </w:rPr>
        <w:t>th</w:t>
      </w:r>
      <w:r>
        <w:rPr>
          <w:rFonts w:ascii="Calibri" w:hAnsi="Calibri"/>
        </w:rPr>
        <w:t>, 25</w:t>
      </w:r>
      <w:r>
        <w:rPr>
          <w:rFonts w:ascii="Calibri" w:hAnsi="Calibri"/>
          <w:vertAlign w:val="superscript"/>
        </w:rPr>
        <w:t>th</w:t>
      </w:r>
      <w:r>
        <w:rPr>
          <w:rFonts w:ascii="Calibri" w:hAnsi="Calibri"/>
        </w:rPr>
        <w:t>, 50</w:t>
      </w:r>
      <w:r>
        <w:rPr>
          <w:rFonts w:ascii="Calibri" w:hAnsi="Calibri"/>
          <w:vertAlign w:val="superscript"/>
        </w:rPr>
        <w:t>th</w:t>
      </w:r>
      <w:r>
        <w:rPr>
          <w:rFonts w:ascii="Calibri" w:hAnsi="Calibri"/>
        </w:rPr>
        <w:t>, 75</w:t>
      </w:r>
      <w:r>
        <w:rPr>
          <w:rFonts w:ascii="Calibri" w:hAnsi="Calibri"/>
          <w:vertAlign w:val="superscript"/>
        </w:rPr>
        <w:t>th</w:t>
      </w:r>
      <w:r>
        <w:rPr>
          <w:rFonts w:ascii="Calibri" w:hAnsi="Calibri"/>
        </w:rPr>
        <w:t>, 90</w:t>
      </w:r>
      <w:r>
        <w:rPr>
          <w:rFonts w:ascii="Calibri" w:hAnsi="Calibri"/>
          <w:vertAlign w:val="superscript"/>
        </w:rPr>
        <w:t>th</w:t>
      </w:r>
      <w:r>
        <w:rPr>
          <w:rFonts w:ascii="Calibri" w:hAnsi="Calibri"/>
        </w:rPr>
        <w:t>, and 95</w:t>
      </w:r>
      <w:r>
        <w:rPr>
          <w:rFonts w:ascii="Calibri" w:hAnsi="Calibri"/>
          <w:vertAlign w:val="superscript"/>
        </w:rPr>
        <w:t>th</w:t>
      </w:r>
      <w:r>
        <w:rPr>
          <w:rFonts w:ascii="Calibri" w:hAnsi="Calibri"/>
        </w:rPr>
        <w:t xml:space="preserve"> percentiles of polygon acreage</w:t>
      </w:r>
    </w:p>
    <w:p w14:paraId="29F9B3D9" w14:textId="77777777" w:rsidR="00C81D7A" w:rsidRDefault="00C81D7A" w:rsidP="00C81D7A">
      <w:pPr>
        <w:rPr>
          <w:rFonts w:ascii="Calibri" w:hAnsi="Calibri"/>
          <w:i/>
        </w:rPr>
      </w:pPr>
    </w:p>
    <w:p w14:paraId="6B754D3E" w14:textId="77777777" w:rsidR="00C81D7A" w:rsidRDefault="00C81D7A" w:rsidP="00C81D7A">
      <w:pPr>
        <w:numPr>
          <w:ilvl w:val="0"/>
          <w:numId w:val="15"/>
        </w:numPr>
        <w:rPr>
          <w:rFonts w:ascii="Calibri" w:hAnsi="Calibri"/>
          <w:i/>
        </w:rPr>
      </w:pPr>
      <w:r>
        <w:rPr>
          <w:rFonts w:ascii="Calibri" w:hAnsi="Calibri"/>
          <w:i/>
        </w:rPr>
        <w:t>Box and Whisker Plots:</w:t>
      </w:r>
      <w:r>
        <w:rPr>
          <w:rFonts w:ascii="Calibri" w:hAnsi="Calibri"/>
        </w:rPr>
        <w:t xml:space="preserve"> Whiskers extend from the 5th to 95th </w:t>
      </w:r>
      <w:hyperlink r:id="rId19" w:history="1">
        <w:r>
          <w:rPr>
            <w:rStyle w:val="Hyperlink"/>
            <w:rFonts w:ascii="Calibri" w:hAnsi="Calibri"/>
          </w:rPr>
          <w:t>percentiles</w:t>
        </w:r>
      </w:hyperlink>
      <w:r>
        <w:rPr>
          <w:rFonts w:ascii="Calibri" w:hAnsi="Calibri"/>
        </w:rPr>
        <w:t>, the body represents the 25th through 75th percentiles, and the dot is the 50th percentile</w:t>
      </w:r>
    </w:p>
    <w:p w14:paraId="0E213352" w14:textId="77777777" w:rsidR="00C81D7A" w:rsidRDefault="00C81D7A" w:rsidP="00C81D7A">
      <w:pPr>
        <w:rPr>
          <w:rFonts w:ascii="Calibri" w:hAnsi="Calibri"/>
          <w:i/>
        </w:rPr>
      </w:pPr>
    </w:p>
    <w:p w14:paraId="2ABA8491" w14:textId="77777777" w:rsidR="00C81D7A" w:rsidRDefault="00C81D7A" w:rsidP="00C81D7A">
      <w:pPr>
        <w:numPr>
          <w:ilvl w:val="0"/>
          <w:numId w:val="15"/>
        </w:numPr>
        <w:rPr>
          <w:rFonts w:ascii="Calibri" w:hAnsi="Calibri"/>
        </w:rPr>
      </w:pPr>
      <w:r>
        <w:rPr>
          <w:rFonts w:ascii="Calibri" w:hAnsi="Calibri"/>
          <w:i/>
        </w:rPr>
        <w:t xml:space="preserve">Density Plots: </w:t>
      </w:r>
      <w:r>
        <w:rPr>
          <w:rFonts w:ascii="Calibri" w:hAnsi="Calibri"/>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507C75DB" w14:textId="77777777" w:rsidR="00C81D7A" w:rsidRDefault="00C81D7A" w:rsidP="00C81D7A">
      <w:pPr>
        <w:rPr>
          <w:rFonts w:ascii="Calibri" w:hAnsi="Calibri"/>
        </w:rPr>
      </w:pPr>
    </w:p>
    <w:p w14:paraId="51C241D4" w14:textId="77777777" w:rsidR="00C81D7A" w:rsidRDefault="00C81D7A" w:rsidP="00C81D7A">
      <w:pPr>
        <w:numPr>
          <w:ilvl w:val="0"/>
          <w:numId w:val="15"/>
        </w:numPr>
        <w:rPr>
          <w:rFonts w:ascii="Calibri" w:hAnsi="Calibri"/>
          <w:i/>
        </w:rPr>
      </w:pPr>
      <w:r>
        <w:rPr>
          <w:rFonts w:ascii="Calibri" w:hAnsi="Calibri"/>
          <w:i/>
        </w:rPr>
        <w:t xml:space="preserve">Tabular Summaries: </w:t>
      </w:r>
      <w:r>
        <w:rPr>
          <w:rFonts w:ascii="Calibri" w:hAnsi="Calibri"/>
        </w:rPr>
        <w:t>5</w:t>
      </w:r>
      <w:r>
        <w:rPr>
          <w:rFonts w:ascii="Calibri" w:hAnsi="Calibri"/>
          <w:vertAlign w:val="superscript"/>
        </w:rPr>
        <w:t>th</w:t>
      </w:r>
      <w:r>
        <w:rPr>
          <w:rFonts w:ascii="Calibri" w:hAnsi="Calibri"/>
        </w:rPr>
        <w:t>, 10</w:t>
      </w:r>
      <w:r>
        <w:rPr>
          <w:rFonts w:ascii="Calibri" w:hAnsi="Calibri"/>
          <w:vertAlign w:val="superscript"/>
        </w:rPr>
        <w:t>th</w:t>
      </w:r>
      <w:r>
        <w:rPr>
          <w:rFonts w:ascii="Calibri" w:hAnsi="Calibri"/>
        </w:rPr>
        <w:t>, 25</w:t>
      </w:r>
      <w:r>
        <w:rPr>
          <w:rFonts w:ascii="Calibri" w:hAnsi="Calibri"/>
          <w:vertAlign w:val="superscript"/>
        </w:rPr>
        <w:t>th</w:t>
      </w:r>
      <w:r>
        <w:rPr>
          <w:rFonts w:ascii="Calibri" w:hAnsi="Calibri"/>
        </w:rPr>
        <w:t>, 50</w:t>
      </w:r>
      <w:r>
        <w:rPr>
          <w:rFonts w:ascii="Calibri" w:hAnsi="Calibri"/>
          <w:vertAlign w:val="superscript"/>
        </w:rPr>
        <w:t>th</w:t>
      </w:r>
      <w:r>
        <w:rPr>
          <w:rFonts w:ascii="Calibri" w:hAnsi="Calibri"/>
        </w:rPr>
        <w:t>, 75</w:t>
      </w:r>
      <w:r>
        <w:rPr>
          <w:rFonts w:ascii="Calibri" w:hAnsi="Calibri"/>
          <w:vertAlign w:val="superscript"/>
        </w:rPr>
        <w:t>th</w:t>
      </w:r>
      <w:r>
        <w:rPr>
          <w:rFonts w:ascii="Calibri" w:hAnsi="Calibri"/>
        </w:rPr>
        <w:t>, 90</w:t>
      </w:r>
      <w:r>
        <w:rPr>
          <w:rFonts w:ascii="Calibri" w:hAnsi="Calibri"/>
          <w:vertAlign w:val="superscript"/>
        </w:rPr>
        <w:t>th</w:t>
      </w:r>
      <w:r>
        <w:rPr>
          <w:rFonts w:ascii="Calibri" w:hAnsi="Calibri"/>
        </w:rPr>
        <w:t>, and 95</w:t>
      </w:r>
      <w:r>
        <w:rPr>
          <w:rFonts w:ascii="Calibri" w:hAnsi="Calibri"/>
          <w:vertAlign w:val="superscript"/>
        </w:rPr>
        <w:t>th</w:t>
      </w:r>
      <w:r>
        <w:rPr>
          <w:rFonts w:ascii="Calibri" w:hAnsi="Calibri"/>
        </w:rPr>
        <w:t xml:space="preserve"> percentiles, by variable, based on the sampled values</w:t>
      </w:r>
    </w:p>
    <w:p w14:paraId="246431BE" w14:textId="77777777" w:rsidR="00C81D7A" w:rsidRDefault="00C81D7A" w:rsidP="00C81D7A">
      <w:pPr>
        <w:rPr>
          <w:rFonts w:ascii="Calibri" w:hAnsi="Calibri"/>
          <w:i/>
        </w:rPr>
      </w:pPr>
    </w:p>
    <w:p w14:paraId="32D503B1" w14:textId="77777777" w:rsidR="00C81D7A" w:rsidRDefault="00C81D7A" w:rsidP="00C81D7A">
      <w:pPr>
        <w:numPr>
          <w:ilvl w:val="0"/>
          <w:numId w:val="15"/>
        </w:numPr>
        <w:rPr>
          <w:rFonts w:ascii="Calibri" w:hAnsi="Calibri"/>
        </w:rPr>
      </w:pPr>
      <w:r>
        <w:rPr>
          <w:rFonts w:ascii="Calibri" w:hAnsi="Calibri"/>
          <w:i/>
        </w:rPr>
        <w:t xml:space="preserve">Circular Summaries: </w:t>
      </w:r>
      <w:r>
        <w:rPr>
          <w:rFonts w:ascii="Calibri" w:hAnsi="Calibri"/>
        </w:rPr>
        <w:t>A graphical summary of aspect statistics on a circular diagram, based on the sampled values. Spread and central tendency are depicted with a combination of circular histogram and kernel density estimate. The circular 50</w:t>
      </w:r>
      <w:r>
        <w:rPr>
          <w:rFonts w:ascii="Calibri" w:hAnsi="Calibri"/>
          <w:vertAlign w:val="superscript"/>
        </w:rPr>
        <w:t>th</w:t>
      </w:r>
      <w:r>
        <w:rPr>
          <w:rFonts w:ascii="Calibri" w:hAnsi="Calibri"/>
        </w:rPr>
        <w:t xml:space="preserve"> percentile is shown with a red arrow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 are shown with gray arrows. Arrow length is proportional to the directionality of the data: longer arrows suggest a more directional pattern.</w:t>
      </w:r>
    </w:p>
    <w:p w14:paraId="30FB6396" w14:textId="77777777" w:rsidR="00C81D7A" w:rsidRDefault="00C81D7A" w:rsidP="00C81D7A">
      <w:pPr>
        <w:pStyle w:val="ListParagraph"/>
        <w:rPr>
          <w:rFonts w:cs="Arial"/>
        </w:rPr>
      </w:pPr>
    </w:p>
    <w:p w14:paraId="37283381" w14:textId="77777777" w:rsidR="00C81D7A" w:rsidRDefault="00C81D7A" w:rsidP="00C81D7A">
      <w:pPr>
        <w:numPr>
          <w:ilvl w:val="0"/>
          <w:numId w:val="15"/>
        </w:numPr>
        <w:rPr>
          <w:rFonts w:ascii="Calibri" w:hAnsi="Calibri"/>
          <w:i/>
        </w:rPr>
      </w:pPr>
      <w:r>
        <w:rPr>
          <w:rFonts w:ascii="Calibri" w:hAnsi="Calibri"/>
          <w:i/>
        </w:rPr>
        <w:t xml:space="preserve">Slope Shape (Curvature) Summary: </w:t>
      </w:r>
      <w:r>
        <w:rPr>
          <w:rFonts w:ascii="Calibri" w:hAnsi="Calibri"/>
        </w:rPr>
        <w:t>Table and graphical summary of slope shape, based on a classification of surface curvature values into “concave”, “linear”, and “convex” groups. Combinations of down-slope and across slope shapes are given as proportions.</w:t>
      </w:r>
    </w:p>
    <w:p w14:paraId="1C4CB6AE" w14:textId="77777777" w:rsidR="00C81D7A" w:rsidRDefault="00C81D7A" w:rsidP="00C81D7A">
      <w:pPr>
        <w:rPr>
          <w:rFonts w:ascii="Calibri" w:hAnsi="Calibri"/>
          <w:i/>
        </w:rPr>
      </w:pPr>
    </w:p>
    <w:p w14:paraId="4608EA62" w14:textId="77777777" w:rsidR="00C81D7A" w:rsidRDefault="00C81D7A" w:rsidP="00C81D7A">
      <w:pPr>
        <w:numPr>
          <w:ilvl w:val="0"/>
          <w:numId w:val="15"/>
        </w:numPr>
        <w:rPr>
          <w:rFonts w:ascii="Calibri" w:hAnsi="Calibri"/>
        </w:rPr>
      </w:pPr>
      <w:proofErr w:type="spellStart"/>
      <w:r>
        <w:rPr>
          <w:rFonts w:ascii="Calibri" w:hAnsi="Calibri"/>
          <w:i/>
        </w:rPr>
        <w:t>Geomorphon</w:t>
      </w:r>
      <w:proofErr w:type="spellEnd"/>
      <w:r>
        <w:rPr>
          <w:rFonts w:ascii="Calibri" w:hAnsi="Calibri"/>
          <w:i/>
        </w:rPr>
        <w:t xml:space="preserve"> Landform Classification: </w:t>
      </w:r>
      <w:r>
        <w:rPr>
          <w:rFonts w:ascii="Calibri" w:hAnsi="Calibri"/>
        </w:rPr>
        <w:t xml:space="preserve">A table of values and graphical representation of landform types, based on the sampled values, expressed as a proportion of the map unit. The </w:t>
      </w:r>
      <w:proofErr w:type="spellStart"/>
      <w:r>
        <w:rPr>
          <w:rFonts w:ascii="Calibri" w:hAnsi="Calibri"/>
        </w:rPr>
        <w:t>Geomorphons</w:t>
      </w:r>
      <w:proofErr w:type="spellEnd"/>
      <w:r>
        <w:rPr>
          <w:rFonts w:ascii="Calibri" w:hAnsi="Calibri"/>
        </w:rPr>
        <w:t xml:space="preserve"> algorithm is </w:t>
      </w:r>
      <w:hyperlink r:id="rId20" w:history="1">
        <w:r>
          <w:rPr>
            <w:rStyle w:val="Hyperlink"/>
            <w:rFonts w:ascii="Calibri" w:hAnsi="Calibri"/>
          </w:rPr>
          <w:t>a new approach to classification of landforms</w:t>
        </w:r>
      </w:hyperlink>
      <w:r>
        <w:rPr>
          <w:rFonts w:ascii="Calibri" w:hAnsi="Calibri"/>
        </w:rPr>
        <w:t>. This is a scale-independent method, in contrast to the classification of curvature returned in the Lucas Wisely report. Landform types are:</w:t>
      </w:r>
    </w:p>
    <w:p w14:paraId="5F147BC7" w14:textId="77777777" w:rsidR="00C81D7A" w:rsidRDefault="00C81D7A" w:rsidP="00C81D7A">
      <w:pPr>
        <w:rPr>
          <w:rFonts w:ascii="Calibri" w:hAnsi="Calibri"/>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C81D7A" w14:paraId="4759C26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FDD7AC1" w14:textId="77777777" w:rsidR="00C81D7A" w:rsidRDefault="00C81D7A">
            <w:pPr>
              <w:ind w:left="360"/>
              <w:rPr>
                <w:rFonts w:ascii="Calibri" w:hAnsi="Calibri"/>
              </w:rPr>
            </w:pPr>
            <w:proofErr w:type="spellStart"/>
            <w:r>
              <w:rPr>
                <w:rFonts w:ascii="Calibri" w:hAnsi="Calibri"/>
              </w:rPr>
              <w:t>Geomorphon</w:t>
            </w:r>
            <w:proofErr w:type="spellEnd"/>
            <w:r>
              <w:rPr>
                <w:rFonts w:ascii="Calibri" w:hAnsi="Calibri"/>
              </w:rPr>
              <w:t xml:space="preserve"> Name</w:t>
            </w:r>
          </w:p>
        </w:tc>
        <w:tc>
          <w:tcPr>
            <w:tcW w:w="4860" w:type="dxa"/>
            <w:tcBorders>
              <w:top w:val="single" w:sz="4" w:space="0" w:color="auto"/>
              <w:left w:val="single" w:sz="4" w:space="0" w:color="auto"/>
              <w:bottom w:val="single" w:sz="4" w:space="0" w:color="auto"/>
              <w:right w:val="single" w:sz="4" w:space="0" w:color="auto"/>
            </w:tcBorders>
            <w:hideMark/>
          </w:tcPr>
          <w:p w14:paraId="5EBB0272" w14:textId="77777777" w:rsidR="00C81D7A" w:rsidRDefault="00C81D7A">
            <w:pPr>
              <w:ind w:left="360"/>
              <w:jc w:val="center"/>
              <w:rPr>
                <w:rFonts w:ascii="Calibri" w:hAnsi="Calibri"/>
              </w:rPr>
            </w:pPr>
            <w:r>
              <w:rPr>
                <w:rFonts w:ascii="Calibri" w:hAnsi="Calibri"/>
              </w:rPr>
              <w:t>Approximate Slope Shape Equivalent</w:t>
            </w:r>
          </w:p>
        </w:tc>
      </w:tr>
      <w:tr w:rsidR="00C81D7A" w14:paraId="27E4960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5984C8D5" w14:textId="77777777" w:rsidR="00C81D7A" w:rsidRDefault="00C81D7A">
            <w:pPr>
              <w:ind w:left="360"/>
              <w:rPr>
                <w:rFonts w:ascii="Calibri" w:hAnsi="Calibri"/>
              </w:rPr>
            </w:pPr>
            <w:r>
              <w:rPr>
                <w:rFonts w:ascii="Calibri" w:hAnsi="Calibri"/>
              </w:rPr>
              <w:t>Flat</w:t>
            </w:r>
          </w:p>
        </w:tc>
        <w:tc>
          <w:tcPr>
            <w:tcW w:w="4860" w:type="dxa"/>
            <w:tcBorders>
              <w:top w:val="single" w:sz="4" w:space="0" w:color="auto"/>
              <w:left w:val="single" w:sz="4" w:space="0" w:color="auto"/>
              <w:bottom w:val="single" w:sz="4" w:space="0" w:color="auto"/>
              <w:right w:val="single" w:sz="4" w:space="0" w:color="auto"/>
            </w:tcBorders>
            <w:hideMark/>
          </w:tcPr>
          <w:p w14:paraId="5619692C" w14:textId="77777777" w:rsidR="00C81D7A" w:rsidRDefault="00C81D7A">
            <w:pPr>
              <w:ind w:left="360"/>
              <w:rPr>
                <w:rFonts w:ascii="Calibri" w:hAnsi="Calibri"/>
              </w:rPr>
            </w:pPr>
            <w:r>
              <w:rPr>
                <w:rFonts w:ascii="Calibri" w:hAnsi="Calibri"/>
              </w:rPr>
              <w:t>LL</w:t>
            </w:r>
          </w:p>
        </w:tc>
      </w:tr>
      <w:tr w:rsidR="00C81D7A" w14:paraId="431A937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75B4FC0" w14:textId="77777777" w:rsidR="00C81D7A" w:rsidRDefault="00C81D7A">
            <w:pPr>
              <w:ind w:left="360"/>
              <w:rPr>
                <w:rFonts w:ascii="Calibri" w:hAnsi="Calibri"/>
              </w:rPr>
            </w:pPr>
            <w:r>
              <w:rPr>
                <w:rFonts w:ascii="Calibri" w:hAnsi="Calibri"/>
              </w:rPr>
              <w:t>Summit</w:t>
            </w:r>
          </w:p>
        </w:tc>
        <w:tc>
          <w:tcPr>
            <w:tcW w:w="4860" w:type="dxa"/>
            <w:tcBorders>
              <w:top w:val="single" w:sz="4" w:space="0" w:color="auto"/>
              <w:left w:val="single" w:sz="4" w:space="0" w:color="auto"/>
              <w:bottom w:val="single" w:sz="4" w:space="0" w:color="auto"/>
              <w:right w:val="single" w:sz="4" w:space="0" w:color="auto"/>
            </w:tcBorders>
            <w:hideMark/>
          </w:tcPr>
          <w:p w14:paraId="550F32BE" w14:textId="77777777" w:rsidR="00C81D7A" w:rsidRDefault="00C81D7A">
            <w:pPr>
              <w:ind w:left="360"/>
              <w:rPr>
                <w:rFonts w:ascii="Calibri" w:hAnsi="Calibri"/>
              </w:rPr>
            </w:pPr>
            <w:r>
              <w:rPr>
                <w:rFonts w:ascii="Calibri" w:hAnsi="Calibri"/>
              </w:rPr>
              <w:t>VV</w:t>
            </w:r>
          </w:p>
        </w:tc>
      </w:tr>
      <w:tr w:rsidR="00C81D7A" w14:paraId="016BF13B"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D9914E6" w14:textId="77777777" w:rsidR="00C81D7A" w:rsidRDefault="00C81D7A">
            <w:pPr>
              <w:ind w:left="360"/>
              <w:rPr>
                <w:rFonts w:ascii="Calibri" w:hAnsi="Calibri"/>
              </w:rPr>
            </w:pPr>
            <w:r>
              <w:rPr>
                <w:rFonts w:ascii="Calibri" w:hAnsi="Calibri"/>
              </w:rPr>
              <w:t>Ridge</w:t>
            </w:r>
          </w:p>
        </w:tc>
        <w:tc>
          <w:tcPr>
            <w:tcW w:w="4860" w:type="dxa"/>
            <w:tcBorders>
              <w:top w:val="single" w:sz="4" w:space="0" w:color="auto"/>
              <w:left w:val="single" w:sz="4" w:space="0" w:color="auto"/>
              <w:bottom w:val="single" w:sz="4" w:space="0" w:color="auto"/>
              <w:right w:val="single" w:sz="4" w:space="0" w:color="auto"/>
            </w:tcBorders>
            <w:hideMark/>
          </w:tcPr>
          <w:p w14:paraId="24C3AA60" w14:textId="77777777" w:rsidR="00C81D7A" w:rsidRDefault="00C81D7A">
            <w:pPr>
              <w:ind w:left="360"/>
              <w:rPr>
                <w:rFonts w:ascii="Calibri" w:hAnsi="Calibri"/>
              </w:rPr>
            </w:pPr>
            <w:r>
              <w:rPr>
                <w:rFonts w:ascii="Calibri" w:hAnsi="Calibri"/>
              </w:rPr>
              <w:t>LV</w:t>
            </w:r>
          </w:p>
        </w:tc>
      </w:tr>
      <w:tr w:rsidR="00C81D7A" w14:paraId="6F74D42D"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5121B6F" w14:textId="77777777" w:rsidR="00C81D7A" w:rsidRDefault="00C81D7A">
            <w:pPr>
              <w:ind w:left="360"/>
              <w:rPr>
                <w:rFonts w:ascii="Calibri" w:hAnsi="Calibri"/>
              </w:rPr>
            </w:pPr>
            <w:r>
              <w:rPr>
                <w:rFonts w:ascii="Calibri" w:hAnsi="Calibri"/>
              </w:rPr>
              <w:t>Shoulder</w:t>
            </w:r>
          </w:p>
        </w:tc>
        <w:tc>
          <w:tcPr>
            <w:tcW w:w="4860" w:type="dxa"/>
            <w:tcBorders>
              <w:top w:val="single" w:sz="4" w:space="0" w:color="auto"/>
              <w:left w:val="single" w:sz="4" w:space="0" w:color="auto"/>
              <w:bottom w:val="single" w:sz="4" w:space="0" w:color="auto"/>
              <w:right w:val="single" w:sz="4" w:space="0" w:color="auto"/>
            </w:tcBorders>
            <w:hideMark/>
          </w:tcPr>
          <w:p w14:paraId="42B3313D" w14:textId="77777777" w:rsidR="00C81D7A" w:rsidRDefault="00C81D7A">
            <w:pPr>
              <w:ind w:left="360"/>
              <w:rPr>
                <w:rFonts w:ascii="Calibri" w:hAnsi="Calibri"/>
              </w:rPr>
            </w:pPr>
            <w:r>
              <w:rPr>
                <w:rFonts w:ascii="Calibri" w:hAnsi="Calibri"/>
              </w:rPr>
              <w:t>VL</w:t>
            </w:r>
          </w:p>
        </w:tc>
      </w:tr>
      <w:tr w:rsidR="00C81D7A" w14:paraId="2FF41E5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FFCB0CA" w14:textId="77777777" w:rsidR="00C81D7A" w:rsidRDefault="00C81D7A">
            <w:pPr>
              <w:ind w:left="360"/>
              <w:rPr>
                <w:rFonts w:ascii="Calibri" w:hAnsi="Calibri"/>
              </w:rPr>
            </w:pPr>
            <w:r>
              <w:rPr>
                <w:rFonts w:ascii="Calibri" w:hAnsi="Calibri"/>
              </w:rPr>
              <w:t>Spur</w:t>
            </w:r>
          </w:p>
        </w:tc>
        <w:tc>
          <w:tcPr>
            <w:tcW w:w="4860" w:type="dxa"/>
            <w:tcBorders>
              <w:top w:val="single" w:sz="4" w:space="0" w:color="auto"/>
              <w:left w:val="single" w:sz="4" w:space="0" w:color="auto"/>
              <w:bottom w:val="single" w:sz="4" w:space="0" w:color="auto"/>
              <w:right w:val="single" w:sz="4" w:space="0" w:color="auto"/>
            </w:tcBorders>
            <w:hideMark/>
          </w:tcPr>
          <w:p w14:paraId="4C172BB2" w14:textId="77777777" w:rsidR="00C81D7A" w:rsidRDefault="00C81D7A">
            <w:pPr>
              <w:ind w:left="360"/>
              <w:rPr>
                <w:rFonts w:ascii="Calibri" w:hAnsi="Calibri"/>
              </w:rPr>
            </w:pPr>
            <w:r>
              <w:rPr>
                <w:rFonts w:ascii="Calibri" w:hAnsi="Calibri"/>
              </w:rPr>
              <w:t>LV</w:t>
            </w:r>
          </w:p>
        </w:tc>
      </w:tr>
      <w:tr w:rsidR="00C81D7A" w14:paraId="3BF3ABA8"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33BA3F3" w14:textId="77777777" w:rsidR="00C81D7A" w:rsidRDefault="00C81D7A">
            <w:pPr>
              <w:ind w:left="360"/>
              <w:rPr>
                <w:rFonts w:ascii="Calibri" w:hAnsi="Calibri"/>
              </w:rPr>
            </w:pPr>
            <w:r>
              <w:rPr>
                <w:rFonts w:ascii="Calibri" w:hAnsi="Calibri"/>
              </w:rPr>
              <w:t>Slope</w:t>
            </w:r>
          </w:p>
        </w:tc>
        <w:tc>
          <w:tcPr>
            <w:tcW w:w="4860" w:type="dxa"/>
            <w:tcBorders>
              <w:top w:val="single" w:sz="4" w:space="0" w:color="auto"/>
              <w:left w:val="single" w:sz="4" w:space="0" w:color="auto"/>
              <w:bottom w:val="single" w:sz="4" w:space="0" w:color="auto"/>
              <w:right w:val="single" w:sz="4" w:space="0" w:color="auto"/>
            </w:tcBorders>
            <w:hideMark/>
          </w:tcPr>
          <w:p w14:paraId="620D86A7" w14:textId="77777777" w:rsidR="00C81D7A" w:rsidRDefault="00C81D7A">
            <w:pPr>
              <w:ind w:left="360"/>
              <w:rPr>
                <w:rFonts w:ascii="Calibri" w:hAnsi="Calibri"/>
              </w:rPr>
            </w:pPr>
            <w:r>
              <w:rPr>
                <w:rFonts w:ascii="Calibri" w:hAnsi="Calibri"/>
              </w:rPr>
              <w:t>LL</w:t>
            </w:r>
          </w:p>
        </w:tc>
      </w:tr>
      <w:tr w:rsidR="00C81D7A" w14:paraId="59607304"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E0D1098" w14:textId="77777777" w:rsidR="00C81D7A" w:rsidRDefault="00C81D7A">
            <w:pPr>
              <w:ind w:left="360"/>
              <w:rPr>
                <w:rFonts w:ascii="Calibri" w:hAnsi="Calibri"/>
              </w:rPr>
            </w:pPr>
            <w:r>
              <w:rPr>
                <w:rFonts w:ascii="Calibri" w:hAnsi="Calibri"/>
              </w:rPr>
              <w:t>Hollow</w:t>
            </w:r>
          </w:p>
        </w:tc>
        <w:tc>
          <w:tcPr>
            <w:tcW w:w="4860" w:type="dxa"/>
            <w:tcBorders>
              <w:top w:val="single" w:sz="4" w:space="0" w:color="auto"/>
              <w:left w:val="single" w:sz="4" w:space="0" w:color="auto"/>
              <w:bottom w:val="single" w:sz="4" w:space="0" w:color="auto"/>
              <w:right w:val="single" w:sz="4" w:space="0" w:color="auto"/>
            </w:tcBorders>
            <w:hideMark/>
          </w:tcPr>
          <w:p w14:paraId="2642526A" w14:textId="77777777" w:rsidR="00C81D7A" w:rsidRDefault="00C81D7A">
            <w:pPr>
              <w:ind w:left="360"/>
              <w:rPr>
                <w:rFonts w:ascii="Calibri" w:hAnsi="Calibri"/>
              </w:rPr>
            </w:pPr>
            <w:r>
              <w:rPr>
                <w:rFonts w:ascii="Calibri" w:hAnsi="Calibri"/>
              </w:rPr>
              <w:t>LC</w:t>
            </w:r>
          </w:p>
        </w:tc>
      </w:tr>
      <w:tr w:rsidR="00C81D7A" w14:paraId="12778F0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429375E" w14:textId="77777777" w:rsidR="00C81D7A" w:rsidRDefault="00C81D7A">
            <w:pPr>
              <w:ind w:left="360"/>
              <w:rPr>
                <w:rFonts w:ascii="Calibri" w:hAnsi="Calibri"/>
              </w:rPr>
            </w:pPr>
            <w:r>
              <w:rPr>
                <w:rFonts w:ascii="Calibri" w:hAnsi="Calibri"/>
              </w:rPr>
              <w:t>Footslope</w:t>
            </w:r>
          </w:p>
        </w:tc>
        <w:tc>
          <w:tcPr>
            <w:tcW w:w="4860" w:type="dxa"/>
            <w:tcBorders>
              <w:top w:val="single" w:sz="4" w:space="0" w:color="auto"/>
              <w:left w:val="single" w:sz="4" w:space="0" w:color="auto"/>
              <w:bottom w:val="single" w:sz="4" w:space="0" w:color="auto"/>
              <w:right w:val="single" w:sz="4" w:space="0" w:color="auto"/>
            </w:tcBorders>
            <w:hideMark/>
          </w:tcPr>
          <w:p w14:paraId="1C3E05F7" w14:textId="77777777" w:rsidR="00C81D7A" w:rsidRDefault="00C81D7A">
            <w:pPr>
              <w:ind w:left="360"/>
              <w:rPr>
                <w:rFonts w:ascii="Calibri" w:hAnsi="Calibri"/>
              </w:rPr>
            </w:pPr>
            <w:r>
              <w:rPr>
                <w:rFonts w:ascii="Calibri" w:hAnsi="Calibri"/>
              </w:rPr>
              <w:t>CL</w:t>
            </w:r>
          </w:p>
        </w:tc>
      </w:tr>
      <w:tr w:rsidR="00C81D7A" w14:paraId="00BBCF1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FB6BF29" w14:textId="77777777" w:rsidR="00C81D7A" w:rsidRDefault="00C81D7A">
            <w:pPr>
              <w:ind w:left="360"/>
              <w:rPr>
                <w:rFonts w:ascii="Calibri" w:hAnsi="Calibri"/>
              </w:rPr>
            </w:pPr>
            <w:r>
              <w:rPr>
                <w:rFonts w:ascii="Calibri" w:hAnsi="Calibri"/>
              </w:rPr>
              <w:t>Valley</w:t>
            </w:r>
          </w:p>
        </w:tc>
        <w:tc>
          <w:tcPr>
            <w:tcW w:w="4860" w:type="dxa"/>
            <w:tcBorders>
              <w:top w:val="single" w:sz="4" w:space="0" w:color="auto"/>
              <w:left w:val="single" w:sz="4" w:space="0" w:color="auto"/>
              <w:bottom w:val="single" w:sz="4" w:space="0" w:color="auto"/>
              <w:right w:val="single" w:sz="4" w:space="0" w:color="auto"/>
            </w:tcBorders>
            <w:hideMark/>
          </w:tcPr>
          <w:p w14:paraId="70D04389" w14:textId="77777777" w:rsidR="00C81D7A" w:rsidRDefault="00C81D7A">
            <w:pPr>
              <w:ind w:left="360"/>
              <w:rPr>
                <w:rFonts w:ascii="Calibri" w:hAnsi="Calibri"/>
              </w:rPr>
            </w:pPr>
            <w:r>
              <w:rPr>
                <w:rFonts w:ascii="Calibri" w:hAnsi="Calibri"/>
              </w:rPr>
              <w:t>LC</w:t>
            </w:r>
          </w:p>
        </w:tc>
      </w:tr>
      <w:tr w:rsidR="00C81D7A" w14:paraId="465A28D5"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004639F" w14:textId="77777777" w:rsidR="00C81D7A" w:rsidRDefault="00C81D7A">
            <w:pPr>
              <w:ind w:left="360"/>
              <w:rPr>
                <w:rFonts w:ascii="Calibri" w:hAnsi="Calibri"/>
              </w:rPr>
            </w:pPr>
            <w:r>
              <w:rPr>
                <w:rFonts w:ascii="Calibri" w:hAnsi="Calibri"/>
              </w:rPr>
              <w:t>Depression</w:t>
            </w:r>
          </w:p>
        </w:tc>
        <w:tc>
          <w:tcPr>
            <w:tcW w:w="4860" w:type="dxa"/>
            <w:tcBorders>
              <w:top w:val="single" w:sz="4" w:space="0" w:color="auto"/>
              <w:left w:val="single" w:sz="4" w:space="0" w:color="auto"/>
              <w:bottom w:val="single" w:sz="4" w:space="0" w:color="auto"/>
              <w:right w:val="single" w:sz="4" w:space="0" w:color="auto"/>
            </w:tcBorders>
            <w:hideMark/>
          </w:tcPr>
          <w:p w14:paraId="036EA26F" w14:textId="77777777" w:rsidR="00C81D7A" w:rsidRDefault="00C81D7A">
            <w:pPr>
              <w:ind w:left="360"/>
              <w:rPr>
                <w:rFonts w:ascii="Calibri" w:hAnsi="Calibri"/>
              </w:rPr>
            </w:pPr>
            <w:r>
              <w:rPr>
                <w:rFonts w:ascii="Calibri" w:hAnsi="Calibri"/>
              </w:rPr>
              <w:t>CC</w:t>
            </w:r>
          </w:p>
        </w:tc>
      </w:tr>
    </w:tbl>
    <w:p w14:paraId="0BDD492D" w14:textId="77777777" w:rsidR="00C81D7A" w:rsidRDefault="00C81D7A" w:rsidP="00C81D7A">
      <w:pPr>
        <w:rPr>
          <w:rFonts w:ascii="Calibri" w:hAnsi="Calibri"/>
          <w:i/>
        </w:rPr>
      </w:pPr>
    </w:p>
    <w:p w14:paraId="434CF600" w14:textId="77777777" w:rsidR="00C81D7A" w:rsidRDefault="00C81D7A" w:rsidP="00C81D7A">
      <w:pPr>
        <w:jc w:val="center"/>
        <w:rPr>
          <w:rFonts w:ascii="Calibri" w:hAnsi="Calibri"/>
        </w:rPr>
      </w:pPr>
    </w:p>
    <w:p w14:paraId="7A862FBE" w14:textId="77777777" w:rsidR="00C81D7A" w:rsidRDefault="00C81D7A" w:rsidP="00C81D7A">
      <w:pPr>
        <w:rPr>
          <w:rFonts w:ascii="Calibri" w:hAnsi="Calibri"/>
          <w:i/>
        </w:rPr>
      </w:pPr>
    </w:p>
    <w:p w14:paraId="08E292C0" w14:textId="77777777" w:rsidR="00C81D7A" w:rsidRDefault="00C81D7A" w:rsidP="00C81D7A">
      <w:pPr>
        <w:numPr>
          <w:ilvl w:val="0"/>
          <w:numId w:val="15"/>
        </w:numPr>
        <w:rPr>
          <w:rFonts w:ascii="Calibri" w:hAnsi="Calibri"/>
        </w:rPr>
      </w:pPr>
      <w:r>
        <w:rPr>
          <w:rFonts w:ascii="Calibri" w:hAnsi="Calibri"/>
          <w:i/>
        </w:rPr>
        <w:t xml:space="preserve">Multivariate Summaries: </w:t>
      </w:r>
      <w:r>
        <w:rPr>
          <w:rFonts w:ascii="Calibri" w:hAnsi="Calibri"/>
        </w:rPr>
        <w:t>This summary is the result of an “ordination” analysis, which quantifies the similarity of all of the raster variables across the sampled points in each of the map unit polygons. An optimal subset of raster data are generated via conditioned Latin Hypercube Sampling (</w:t>
      </w:r>
      <w:proofErr w:type="spellStart"/>
      <w:r>
        <w:rPr>
          <w:rFonts w:ascii="Calibri" w:hAnsi="Calibri"/>
        </w:rPr>
        <w:t>clhs</w:t>
      </w:r>
      <w:proofErr w:type="spellEnd"/>
      <w:r>
        <w:rPr>
          <w:rFonts w:ascii="Calibri" w:hAnsi="Calibri"/>
        </w:rPr>
        <w:t>). (additional explanation / references pending)</w:t>
      </w:r>
    </w:p>
    <w:p w14:paraId="772473A3" w14:textId="77777777" w:rsidR="00C81D7A" w:rsidRDefault="00C81D7A" w:rsidP="00C81D7A">
      <w:pPr>
        <w:ind w:left="360"/>
        <w:rPr>
          <w:rFonts w:ascii="Calibri" w:hAnsi="Calibri"/>
        </w:rPr>
      </w:pPr>
    </w:p>
    <w:p w14:paraId="4C7534A4" w14:textId="77777777" w:rsidR="00C81D7A" w:rsidRDefault="00C81D7A" w:rsidP="00C81D7A">
      <w:pPr>
        <w:pStyle w:val="Heading1"/>
        <w:rPr>
          <w:rFonts w:ascii="Calibri Light" w:hAnsi="Calibri Light" w:cs="Times New Roman"/>
        </w:rPr>
      </w:pPr>
      <w:r>
        <w:t>Notes on Methods</w:t>
      </w:r>
    </w:p>
    <w:p w14:paraId="47715E4E" w14:textId="77777777" w:rsidR="00C81D7A" w:rsidRDefault="00C81D7A" w:rsidP="00C81D7A"/>
    <w:p w14:paraId="633BB14C" w14:textId="77777777" w:rsidR="00C81D7A" w:rsidRDefault="00C81D7A" w:rsidP="00C81D7A">
      <w:pPr>
        <w:rPr>
          <w:rFonts w:ascii="Calibri" w:hAnsi="Calibri"/>
          <w:b/>
        </w:rPr>
      </w:pPr>
      <w:r>
        <w:rPr>
          <w:rFonts w:ascii="Calibri" w:hAnsi="Calibri"/>
          <w:b/>
        </w:rPr>
        <w:t>Curvature classification</w:t>
      </w:r>
    </w:p>
    <w:p w14:paraId="040D9E15" w14:textId="77777777" w:rsidR="00C81D7A" w:rsidRDefault="00C81D7A" w:rsidP="00C81D7A">
      <w:pPr>
        <w:rPr>
          <w:rFonts w:ascii="Calibri" w:hAnsi="Calibri"/>
        </w:rPr>
      </w:pPr>
      <w:r>
        <w:rPr>
          <w:rFonts w:ascii="Calibri" w:hAnsi="Calibri"/>
        </w:rPr>
        <w:t>The default data used for this summary are based on a regional 30m resolution, integer DEM. Curvatures were calculated using a 5x5 moving window (Wood, 1996) and classified using a +/- 0.0001 m</w:t>
      </w:r>
      <w:r>
        <w:rPr>
          <w:rFonts w:ascii="Calibri" w:hAnsi="Calibri"/>
          <w:vertAlign w:val="superscript"/>
        </w:rPr>
        <w:t xml:space="preserve">-1 </w:t>
      </w:r>
      <w:r>
        <w:rPr>
          <w:rFonts w:ascii="Calibri" w:hAnsi="Calibri"/>
        </w:rPr>
        <w:t>threshold. A more accurate depiction of slope shape can be generated from 10m (or finer resolution) data when available. Window size and curvature class thresholds should be determined based on expert knowledge of local terrain and mapping scale. Surface shape should be coded as follows, using the standard notation of down-slope/across-slope:</w:t>
      </w:r>
    </w:p>
    <w:p w14:paraId="19764D92" w14:textId="77777777" w:rsidR="00C81D7A" w:rsidRDefault="00C81D7A" w:rsidP="00C81D7A">
      <w:pPr>
        <w:rPr>
          <w:rFonts w:ascii="Calibri" w:hAnsi="Calibri" w:cs="Times New Roman"/>
        </w:rPr>
      </w:pPr>
    </w:p>
    <w:p w14:paraId="6A8A8785" w14:textId="77777777" w:rsidR="00C81D7A" w:rsidRDefault="00C81D7A" w:rsidP="00C81D7A">
      <w:pPr>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curvature</w:t>
      </w:r>
      <w:proofErr w:type="gramEnd"/>
      <w:r>
        <w:rPr>
          <w:rFonts w:ascii="Consolas" w:hAnsi="Consolas" w:cs="Consolas"/>
          <w:sz w:val="20"/>
          <w:szCs w:val="20"/>
        </w:rPr>
        <w:t xml:space="preserve"> classes    coded raster values</w:t>
      </w:r>
    </w:p>
    <w:p w14:paraId="5F7DDCF8" w14:textId="77777777" w:rsidR="00C81D7A" w:rsidRDefault="00C81D7A" w:rsidP="00C81D7A">
      <w:pPr>
        <w:rPr>
          <w:rFonts w:ascii="Consolas" w:hAnsi="Consolas" w:cs="Consolas"/>
          <w:sz w:val="20"/>
          <w:szCs w:val="20"/>
        </w:rPr>
      </w:pPr>
      <w:r>
        <w:rPr>
          <w:rFonts w:ascii="Consolas" w:hAnsi="Consolas" w:cs="Consolas"/>
          <w:sz w:val="20"/>
          <w:szCs w:val="20"/>
        </w:rPr>
        <w:t xml:space="preserve">  L/L | L/V | L/C         22 | 32 | 12</w:t>
      </w:r>
    </w:p>
    <w:p w14:paraId="7A930642" w14:textId="77777777" w:rsidR="00C81D7A" w:rsidRDefault="00C81D7A" w:rsidP="00C81D7A">
      <w:pPr>
        <w:rPr>
          <w:rFonts w:ascii="Consolas" w:hAnsi="Consolas" w:cs="Consolas"/>
          <w:sz w:val="20"/>
          <w:szCs w:val="20"/>
        </w:rPr>
      </w:pPr>
      <w:r>
        <w:rPr>
          <w:rFonts w:ascii="Consolas" w:hAnsi="Consolas" w:cs="Consolas"/>
          <w:sz w:val="20"/>
          <w:szCs w:val="20"/>
        </w:rPr>
        <w:t xml:space="preserve">  V/L | V/V | V/</w:t>
      </w:r>
      <w:proofErr w:type="gramStart"/>
      <w:r>
        <w:rPr>
          <w:rFonts w:ascii="Consolas" w:hAnsi="Consolas" w:cs="Consolas"/>
          <w:sz w:val="20"/>
          <w:szCs w:val="20"/>
        </w:rPr>
        <w:t>C  ----</w:t>
      </w:r>
      <w:proofErr w:type="gramEnd"/>
      <w:r>
        <w:rPr>
          <w:rFonts w:ascii="Consolas" w:hAnsi="Consolas" w:cs="Consolas"/>
          <w:sz w:val="20"/>
          <w:szCs w:val="20"/>
        </w:rPr>
        <w:t>&gt;  23 | 33 | 13</w:t>
      </w:r>
    </w:p>
    <w:p w14:paraId="75640EF4" w14:textId="77777777" w:rsidR="00C81D7A" w:rsidRDefault="00C81D7A" w:rsidP="00C81D7A">
      <w:pPr>
        <w:rPr>
          <w:rFonts w:ascii="Consolas" w:hAnsi="Consolas" w:cs="Consolas"/>
          <w:sz w:val="20"/>
          <w:szCs w:val="20"/>
        </w:rPr>
      </w:pPr>
      <w:r>
        <w:rPr>
          <w:rFonts w:ascii="Consolas" w:hAnsi="Consolas" w:cs="Consolas"/>
          <w:sz w:val="20"/>
          <w:szCs w:val="20"/>
        </w:rPr>
        <w:t xml:space="preserve">  C/L | C/V | C/C         21 | 31 | 11</w:t>
      </w:r>
    </w:p>
    <w:p w14:paraId="1A9EA5F2" w14:textId="77777777" w:rsidR="00C81D7A" w:rsidRDefault="00C81D7A" w:rsidP="00C81D7A">
      <w:pPr>
        <w:rPr>
          <w:rFonts w:ascii="Consolas" w:hAnsi="Consolas" w:cs="Consolas"/>
          <w:sz w:val="20"/>
          <w:szCs w:val="20"/>
        </w:rPr>
      </w:pPr>
    </w:p>
    <w:p w14:paraId="5350FFC4" w14:textId="77777777" w:rsidR="00C81D7A" w:rsidRDefault="00C81D7A" w:rsidP="00C81D7A">
      <w:pPr>
        <w:rPr>
          <w:rFonts w:ascii="Calibri" w:hAnsi="Calibri"/>
          <w:sz w:val="24"/>
          <w:szCs w:val="24"/>
        </w:rPr>
      </w:pPr>
      <w:r>
        <w:rPr>
          <w:rFonts w:ascii="Calibri" w:hAnsi="Calibri"/>
        </w:rPr>
        <w:t>Colors in the report are based on the approximate correlation of surface shape:</w:t>
      </w:r>
    </w:p>
    <w:p w14:paraId="6570EDA6" w14:textId="77777777" w:rsidR="00C81D7A" w:rsidRDefault="00C81D7A" w:rsidP="00C81D7A">
      <w:pPr>
        <w:rPr>
          <w:rFonts w:ascii="Consolas" w:hAnsi="Consolas" w:cs="Consolas"/>
          <w:sz w:val="20"/>
          <w:szCs w:val="20"/>
        </w:rPr>
      </w:pPr>
    </w:p>
    <w:p w14:paraId="3859E547" w14:textId="77777777" w:rsidR="00C81D7A" w:rsidRDefault="00C81D7A" w:rsidP="00C81D7A">
      <w:pPr>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shedding</w:t>
      </w:r>
      <w:proofErr w:type="gramEnd"/>
      <w:r>
        <w:rPr>
          <w:rFonts w:ascii="Consolas" w:hAnsi="Consolas" w:cs="Consolas"/>
          <w:sz w:val="20"/>
          <w:szCs w:val="20"/>
        </w:rPr>
        <w:t xml:space="preserve"> positions” ------------&gt; “accumulating positions</w:t>
      </w:r>
    </w:p>
    <w:p w14:paraId="6BBDA4D0" w14:textId="77777777" w:rsidR="00C81D7A" w:rsidRDefault="00C81D7A" w:rsidP="00C81D7A">
      <w:pPr>
        <w:rPr>
          <w:rFonts w:ascii="Consolas" w:hAnsi="Consolas" w:cs="Consolas"/>
          <w:sz w:val="20"/>
          <w:szCs w:val="20"/>
        </w:rPr>
      </w:pPr>
      <w:r>
        <w:rPr>
          <w:rFonts w:ascii="Consolas" w:hAnsi="Consolas" w:cs="Consolas"/>
          <w:sz w:val="20"/>
          <w:szCs w:val="20"/>
        </w:rPr>
        <w:t>'V/V', 'L/V', 'V/L', 'C/V', 'LL', 'C/L', 'V/C', 'L/C', 'C/C'</w:t>
      </w:r>
    </w:p>
    <w:p w14:paraId="6568BF77" w14:textId="77777777" w:rsidR="00C81D7A" w:rsidRDefault="00C81D7A" w:rsidP="00C81D7A">
      <w:pPr>
        <w:rPr>
          <w:rFonts w:ascii="Times New Roman" w:hAnsi="Times New Roman" w:cs="Times New Roman"/>
          <w:sz w:val="24"/>
          <w:szCs w:val="24"/>
        </w:rPr>
      </w:pPr>
    </w:p>
    <w:p w14:paraId="7E861477" w14:textId="77777777" w:rsidR="00C81D7A" w:rsidRDefault="00C81D7A" w:rsidP="00C81D7A">
      <w:pPr>
        <w:pStyle w:val="Heading1"/>
      </w:pPr>
      <w:r>
        <w:t>Future Report Output and Functionality</w:t>
      </w:r>
    </w:p>
    <w:p w14:paraId="78CC0A12" w14:textId="77777777" w:rsidR="00C81D7A" w:rsidRDefault="00C81D7A" w:rsidP="00C81D7A">
      <w:pPr>
        <w:rPr>
          <w:rFonts w:ascii="Calibri" w:hAnsi="Calibri"/>
          <w:b/>
          <w:bCs/>
        </w:rPr>
      </w:pPr>
    </w:p>
    <w:p w14:paraId="46AB43A8" w14:textId="77777777" w:rsidR="00C81D7A" w:rsidRDefault="00C81D7A" w:rsidP="00C81D7A">
      <w:pPr>
        <w:rPr>
          <w:rFonts w:ascii="Calibri" w:hAnsi="Calibri"/>
          <w:bCs/>
        </w:rPr>
      </w:pPr>
      <w:r>
        <w:rPr>
          <w:rFonts w:ascii="Calibri" w:hAnsi="Calibri"/>
          <w:bCs/>
        </w:rPr>
        <w:t>Please contact us if there are other kinds of output that you need or would find useful.  Here are some planned/possible additions:</w:t>
      </w:r>
    </w:p>
    <w:p w14:paraId="334F6C42" w14:textId="77777777" w:rsidR="00C81D7A" w:rsidRDefault="00C81D7A" w:rsidP="00C81D7A">
      <w:pPr>
        <w:rPr>
          <w:rFonts w:ascii="Calibri" w:hAnsi="Calibri"/>
          <w:bCs/>
        </w:rPr>
      </w:pPr>
    </w:p>
    <w:p w14:paraId="08F8ECDB" w14:textId="77777777" w:rsidR="00C81D7A" w:rsidRDefault="00C81D7A" w:rsidP="00C81D7A">
      <w:pPr>
        <w:numPr>
          <w:ilvl w:val="0"/>
          <w:numId w:val="15"/>
        </w:numPr>
        <w:rPr>
          <w:rFonts w:ascii="Calibri" w:hAnsi="Calibri"/>
          <w:bCs/>
        </w:rPr>
      </w:pPr>
      <w:r>
        <w:rPr>
          <w:rFonts w:ascii="Calibri" w:hAnsi="Calibri"/>
          <w:bCs/>
        </w:rPr>
        <w:t>Spatial display of polygons flagged as being outside a designated percentile for one or more variables.</w:t>
      </w:r>
    </w:p>
    <w:p w14:paraId="50A34EF8" w14:textId="77777777" w:rsidR="00204FBA" w:rsidRPr="00C81D7A" w:rsidRDefault="00C81D7A" w:rsidP="00C81D7A">
      <w:pPr>
        <w:numPr>
          <w:ilvl w:val="0"/>
          <w:numId w:val="15"/>
        </w:numPr>
        <w:rPr>
          <w:rFonts w:ascii="Calibri" w:hAnsi="Calibri"/>
          <w:bCs/>
        </w:rPr>
      </w:pPr>
      <w:r>
        <w:rPr>
          <w:rFonts w:ascii="Calibri" w:hAnsi="Calibri"/>
          <w:bCs/>
        </w:rPr>
        <w:t>Addition of script to evaluate non-continuous or classified values such as land cover.</w:t>
      </w:r>
    </w:p>
    <w:sectPr w:rsidR="00204FBA" w:rsidRPr="00C81D7A" w:rsidSect="006C65C3">
      <w:footerReference w:type="default" r:id="rId21"/>
      <w:pgSz w:w="12240" w:h="15840"/>
      <w:pgMar w:top="1440" w:right="1080"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audette, Dylan - NRCS, Sonora, CA" w:date="2017-01-18T16:27:00Z" w:initials="BD-NSC">
    <w:p w14:paraId="6CA5080C" w14:textId="41324899" w:rsidR="00F21F39" w:rsidRDefault="00F21F39">
      <w:pPr>
        <w:pStyle w:val="CommentText"/>
      </w:pPr>
      <w:r>
        <w:rPr>
          <w:rStyle w:val="CommentReference"/>
        </w:rPr>
        <w:annotationRef/>
      </w:r>
      <w:r>
        <w:t>Calculation of percentiles is method-specific, I’ll work on a citation or name for the ideal method. Since we are approximating the percentiles it isn’t that big a of a problem, but worth mentioning.</w:t>
      </w:r>
      <w:r w:rsidR="00857A6E">
        <w:t xml:space="preserve"> The method selection is most important for determining what to do when: sample size is small or there are ties.</w:t>
      </w:r>
    </w:p>
  </w:comment>
  <w:comment w:id="7" w:author="Beaudette, Dylan - NRCS, Sonora, CA" w:date="2017-01-18T16:14:00Z" w:initials="BD-NSC">
    <w:p w14:paraId="41161BA8" w14:textId="77777777" w:rsidR="00E06AE6" w:rsidRDefault="00E06AE6">
      <w:pPr>
        <w:pStyle w:val="CommentText"/>
      </w:pPr>
      <w:r>
        <w:rPr>
          <w:rStyle w:val="CommentReference"/>
        </w:rPr>
        <w:annotationRef/>
      </w:r>
      <w:r>
        <w:t>Not sure if we need this here—do we need to define terms like the median and percentiles here?</w:t>
      </w:r>
    </w:p>
  </w:comment>
  <w:comment w:id="106" w:author="Beaudette, Dylan - NRCS, Sonora, CA" w:date="2017-01-18T16:18:00Z" w:initials="BD-NSC">
    <w:p w14:paraId="6BFFF042" w14:textId="70EEBBA4" w:rsidR="003C119D" w:rsidRDefault="003C119D">
      <w:pPr>
        <w:pStyle w:val="CommentText"/>
      </w:pPr>
      <w:r>
        <w:rPr>
          <w:rStyle w:val="CommentReference"/>
        </w:rPr>
        <w:annotationRef/>
      </w:r>
      <w:r>
        <w:t>The “Appendix” material is pretty hard to follow and duplicates much of the material in the main sections. I suggest removing these and incorporating the main ideas into the proposal.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A5080C" w15:done="0"/>
  <w15:commentEx w15:paraId="41161BA8" w15:done="0"/>
  <w15:commentEx w15:paraId="6BFFF0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90A80" w14:textId="77777777" w:rsidR="00C3484E" w:rsidRDefault="00C3484E" w:rsidP="00A16BFB">
      <w:r>
        <w:separator/>
      </w:r>
    </w:p>
  </w:endnote>
  <w:endnote w:type="continuationSeparator" w:id="0">
    <w:p w14:paraId="387C4327" w14:textId="77777777" w:rsidR="00C3484E" w:rsidRDefault="00C3484E"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FE249C" w:rsidRDefault="00FE249C" w:rsidP="00CA3A63">
    <w:pPr>
      <w:pStyle w:val="Footer"/>
      <w:jc w:val="center"/>
      <w:rPr>
        <w:sz w:val="14"/>
      </w:rPr>
    </w:pPr>
    <w:r>
      <w:rPr>
        <w:sz w:val="14"/>
      </w:rPr>
      <w:t>An Equal Opportunity Provider and Employer</w:t>
    </w:r>
  </w:p>
  <w:p w14:paraId="437B9DD6" w14:textId="77777777" w:rsidR="00FE249C" w:rsidRDefault="00FE2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4F73" w14:textId="77777777" w:rsidR="00C3484E" w:rsidRDefault="00C3484E" w:rsidP="00A16BFB">
      <w:r>
        <w:separator/>
      </w:r>
    </w:p>
  </w:footnote>
  <w:footnote w:type="continuationSeparator" w:id="0">
    <w:p w14:paraId="201F990D" w14:textId="77777777" w:rsidR="00C3484E" w:rsidRDefault="00C3484E" w:rsidP="00A16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2"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2"/>
  </w:num>
  <w:num w:numId="3">
    <w:abstractNumId w:val="8"/>
  </w:num>
  <w:num w:numId="4">
    <w:abstractNumId w:val="7"/>
  </w:num>
  <w:num w:numId="5">
    <w:abstractNumId w:val="5"/>
  </w:num>
  <w:num w:numId="6">
    <w:abstractNumId w:val="3"/>
  </w:num>
  <w:num w:numId="7">
    <w:abstractNumId w:val="11"/>
  </w:num>
  <w:num w:numId="8">
    <w:abstractNumId w:val="0"/>
  </w:num>
  <w:num w:numId="9">
    <w:abstractNumId w:val="9"/>
  </w:num>
  <w:num w:numId="10">
    <w:abstractNumId w:val="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5AF3"/>
    <w:rsid w:val="000606A2"/>
    <w:rsid w:val="00081168"/>
    <w:rsid w:val="0009054E"/>
    <w:rsid w:val="00093C0D"/>
    <w:rsid w:val="000A38C2"/>
    <w:rsid w:val="000A5FEE"/>
    <w:rsid w:val="000B3898"/>
    <w:rsid w:val="000C3FC9"/>
    <w:rsid w:val="00105F8D"/>
    <w:rsid w:val="001315CA"/>
    <w:rsid w:val="00163611"/>
    <w:rsid w:val="0016657F"/>
    <w:rsid w:val="00173E86"/>
    <w:rsid w:val="00192878"/>
    <w:rsid w:val="001A3E2E"/>
    <w:rsid w:val="001B434E"/>
    <w:rsid w:val="001D5959"/>
    <w:rsid w:val="001D6F1E"/>
    <w:rsid w:val="001F5223"/>
    <w:rsid w:val="00204FBA"/>
    <w:rsid w:val="00226ACD"/>
    <w:rsid w:val="0025670D"/>
    <w:rsid w:val="00260D07"/>
    <w:rsid w:val="00261145"/>
    <w:rsid w:val="002629B0"/>
    <w:rsid w:val="0026377E"/>
    <w:rsid w:val="00277F8A"/>
    <w:rsid w:val="0028016E"/>
    <w:rsid w:val="00283331"/>
    <w:rsid w:val="00286F94"/>
    <w:rsid w:val="00292C40"/>
    <w:rsid w:val="00293679"/>
    <w:rsid w:val="00294907"/>
    <w:rsid w:val="002C3F62"/>
    <w:rsid w:val="002D2DE8"/>
    <w:rsid w:val="002E196E"/>
    <w:rsid w:val="002F63FF"/>
    <w:rsid w:val="00302296"/>
    <w:rsid w:val="00304706"/>
    <w:rsid w:val="00314D36"/>
    <w:rsid w:val="00315E48"/>
    <w:rsid w:val="00317018"/>
    <w:rsid w:val="00336FE6"/>
    <w:rsid w:val="0034113B"/>
    <w:rsid w:val="00342367"/>
    <w:rsid w:val="00342FD1"/>
    <w:rsid w:val="00352011"/>
    <w:rsid w:val="00393335"/>
    <w:rsid w:val="00394A72"/>
    <w:rsid w:val="003B52C6"/>
    <w:rsid w:val="003B7665"/>
    <w:rsid w:val="003C119D"/>
    <w:rsid w:val="003C63ED"/>
    <w:rsid w:val="003D14CC"/>
    <w:rsid w:val="00406B0B"/>
    <w:rsid w:val="004167E3"/>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32C5"/>
    <w:rsid w:val="00570642"/>
    <w:rsid w:val="005755E0"/>
    <w:rsid w:val="0058129D"/>
    <w:rsid w:val="0058302C"/>
    <w:rsid w:val="005A7557"/>
    <w:rsid w:val="005B0D47"/>
    <w:rsid w:val="006005CC"/>
    <w:rsid w:val="00600E5F"/>
    <w:rsid w:val="00626EB3"/>
    <w:rsid w:val="00635C94"/>
    <w:rsid w:val="006473EA"/>
    <w:rsid w:val="0065523C"/>
    <w:rsid w:val="006638A4"/>
    <w:rsid w:val="00684686"/>
    <w:rsid w:val="006C65C3"/>
    <w:rsid w:val="006F31EF"/>
    <w:rsid w:val="00707C8B"/>
    <w:rsid w:val="00747AEF"/>
    <w:rsid w:val="007744D7"/>
    <w:rsid w:val="00785CCE"/>
    <w:rsid w:val="007B4A08"/>
    <w:rsid w:val="007F2B96"/>
    <w:rsid w:val="007F7D3E"/>
    <w:rsid w:val="00803085"/>
    <w:rsid w:val="00857A6E"/>
    <w:rsid w:val="00886711"/>
    <w:rsid w:val="008A2067"/>
    <w:rsid w:val="008A5260"/>
    <w:rsid w:val="008A6C96"/>
    <w:rsid w:val="00907DC5"/>
    <w:rsid w:val="00912A05"/>
    <w:rsid w:val="009316C0"/>
    <w:rsid w:val="0094260A"/>
    <w:rsid w:val="00963B9F"/>
    <w:rsid w:val="00976185"/>
    <w:rsid w:val="009765CC"/>
    <w:rsid w:val="00977598"/>
    <w:rsid w:val="00981950"/>
    <w:rsid w:val="009A24DA"/>
    <w:rsid w:val="009A2CC1"/>
    <w:rsid w:val="009A4DFB"/>
    <w:rsid w:val="009B0E87"/>
    <w:rsid w:val="009C1EDD"/>
    <w:rsid w:val="009E2310"/>
    <w:rsid w:val="009E29A2"/>
    <w:rsid w:val="00A129D4"/>
    <w:rsid w:val="00A16BFB"/>
    <w:rsid w:val="00A21A21"/>
    <w:rsid w:val="00A260D9"/>
    <w:rsid w:val="00A452F4"/>
    <w:rsid w:val="00A826E5"/>
    <w:rsid w:val="00A84317"/>
    <w:rsid w:val="00A91348"/>
    <w:rsid w:val="00AA4338"/>
    <w:rsid w:val="00AB672B"/>
    <w:rsid w:val="00AE7B52"/>
    <w:rsid w:val="00B327C5"/>
    <w:rsid w:val="00B34014"/>
    <w:rsid w:val="00B42377"/>
    <w:rsid w:val="00B668BF"/>
    <w:rsid w:val="00B77FB6"/>
    <w:rsid w:val="00B90653"/>
    <w:rsid w:val="00BF49FA"/>
    <w:rsid w:val="00C0351F"/>
    <w:rsid w:val="00C151F4"/>
    <w:rsid w:val="00C32794"/>
    <w:rsid w:val="00C3484E"/>
    <w:rsid w:val="00C35C26"/>
    <w:rsid w:val="00C42A04"/>
    <w:rsid w:val="00C56172"/>
    <w:rsid w:val="00C74FBE"/>
    <w:rsid w:val="00C81D7A"/>
    <w:rsid w:val="00CA3A63"/>
    <w:rsid w:val="00CB7589"/>
    <w:rsid w:val="00CE785C"/>
    <w:rsid w:val="00CF051A"/>
    <w:rsid w:val="00CF726E"/>
    <w:rsid w:val="00D05D4F"/>
    <w:rsid w:val="00D11AAD"/>
    <w:rsid w:val="00D22261"/>
    <w:rsid w:val="00D570D7"/>
    <w:rsid w:val="00D660AE"/>
    <w:rsid w:val="00D74CD3"/>
    <w:rsid w:val="00D7745C"/>
    <w:rsid w:val="00D77C10"/>
    <w:rsid w:val="00DB731D"/>
    <w:rsid w:val="00E0610E"/>
    <w:rsid w:val="00E06AE6"/>
    <w:rsid w:val="00E501AF"/>
    <w:rsid w:val="00E73362"/>
    <w:rsid w:val="00E85814"/>
    <w:rsid w:val="00E86EE3"/>
    <w:rsid w:val="00E87279"/>
    <w:rsid w:val="00EA04BB"/>
    <w:rsid w:val="00EB42CF"/>
    <w:rsid w:val="00ED3D1E"/>
    <w:rsid w:val="00EF7C5C"/>
    <w:rsid w:val="00F06F3C"/>
    <w:rsid w:val="00F21F39"/>
    <w:rsid w:val="00F67670"/>
    <w:rsid w:val="00F742B8"/>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Tom.Davello@wv.usda.gov" TargetMode="External"/><Relationship Id="rId18" Type="http://schemas.openxmlformats.org/officeDocument/2006/relationships/hyperlink" Target="http://www.wcc.nrcs.usda.gov/normals/median_average.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hyperlink" Target="http://www.nrcs.usda.gov/wps/portal/nrcs/detail/soils/ref/?cid=nrcs142p2_054223" TargetMode="External"/><Relationship Id="rId17" Type="http://schemas.openxmlformats.org/officeDocument/2006/relationships/hyperlink" Target="http://casoilresource.lawr.ucdavis.edu/wiki/Low-rv-high" TargetMode="External"/><Relationship Id="rId2" Type="http://schemas.openxmlformats.org/officeDocument/2006/relationships/styles" Target="styles.xml"/><Relationship Id="rId16" Type="http://schemas.openxmlformats.org/officeDocument/2006/relationships/hyperlink" Target="mailto:Jennifer.Wood@ca.usda.gov" TargetMode="External"/><Relationship Id="rId20" Type="http://schemas.openxmlformats.org/officeDocument/2006/relationships/hyperlink" Target="http://geomorphometry.org/StepinskiJasiewicz2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cc.nrcs.usda.gov/normals/median_average.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tephen.Roecker@in.usda.gov" TargetMode="External"/><Relationship Id="rId23" Type="http://schemas.microsoft.com/office/2011/relationships/people" Target="people.xml"/><Relationship Id="rId10" Type="http://schemas.openxmlformats.org/officeDocument/2006/relationships/hyperlink" Target="http://casoilresource.lawr.ucdavis.edu/wiki/Low-rv-high" TargetMode="External"/><Relationship Id="rId19" Type="http://schemas.openxmlformats.org/officeDocument/2006/relationships/hyperlink" Target="https://en.wikipedia.org/wiki/Percentile" TargetMode="External"/><Relationship Id="rId4" Type="http://schemas.openxmlformats.org/officeDocument/2006/relationships/webSettings" Target="webSettings.xml"/><Relationship Id="rId9" Type="http://schemas.openxmlformats.org/officeDocument/2006/relationships/hyperlink" Target="http://www.nrcs.usda.gov/wps/portal/nrcs/detail/soils/ref/?cid=nrcs142p2_054223" TargetMode="External"/><Relationship Id="rId14" Type="http://schemas.openxmlformats.org/officeDocument/2006/relationships/hyperlink" Target="mailto:Dylan.Beaudette@ca.usd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15</Pages>
  <Words>5268</Words>
  <Characters>30031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Beaudette, Dylan - NRCS, Sonora, CA</cp:lastModifiedBy>
  <cp:revision>24</cp:revision>
  <cp:lastPrinted>2014-05-20T18:18:00Z</cp:lastPrinted>
  <dcterms:created xsi:type="dcterms:W3CDTF">2016-11-30T23:19:00Z</dcterms:created>
  <dcterms:modified xsi:type="dcterms:W3CDTF">2017-03-10T21:53:00Z</dcterms:modified>
</cp:coreProperties>
</file>